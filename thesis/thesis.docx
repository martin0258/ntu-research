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F9" w:rsidRPr="00717B13" w:rsidRDefault="004E13F9" w:rsidP="004E13F9">
      <w:pPr>
        <w:snapToGrid w:val="0"/>
        <w:spacing w:line="360" w:lineRule="auto"/>
        <w:ind w:leftChars="-50" w:left="-140" w:rightChars="-50" w:right="-140"/>
        <w:jc w:val="center"/>
        <w:rPr>
          <w:rFonts w:eastAsia="標楷體" w:hAnsi="標楷體"/>
          <w:sz w:val="36"/>
          <w:szCs w:val="36"/>
        </w:rPr>
      </w:pPr>
      <w:r w:rsidRPr="00717B13">
        <w:rPr>
          <w:rFonts w:eastAsia="標楷體" w:hAnsi="標楷體"/>
          <w:sz w:val="36"/>
          <w:szCs w:val="36"/>
        </w:rPr>
        <w:t>國立</w:t>
      </w:r>
      <w:r w:rsidRPr="00717B13">
        <w:rPr>
          <w:rFonts w:eastAsia="標楷體" w:hAnsi="標楷體" w:hint="eastAsia"/>
          <w:sz w:val="36"/>
          <w:szCs w:val="36"/>
        </w:rPr>
        <w:t>臺</w:t>
      </w:r>
      <w:r w:rsidRPr="00717B13">
        <w:rPr>
          <w:rFonts w:eastAsia="標楷體" w:hAnsi="標楷體"/>
          <w:sz w:val="36"/>
          <w:szCs w:val="36"/>
        </w:rPr>
        <w:t>灣大學</w:t>
      </w:r>
      <w:r w:rsidR="00700668">
        <w:rPr>
          <w:rFonts w:eastAsia="標楷體" w:hAnsi="標楷體" w:hint="eastAsia"/>
          <w:sz w:val="36"/>
          <w:szCs w:val="36"/>
        </w:rPr>
        <w:t>電機資訊學院資訊</w:t>
      </w:r>
      <w:r w:rsidRPr="00717B13">
        <w:rPr>
          <w:rFonts w:eastAsia="標楷體" w:hAnsi="標楷體" w:hint="eastAsia"/>
          <w:sz w:val="36"/>
          <w:szCs w:val="36"/>
        </w:rPr>
        <w:t>工程</w:t>
      </w:r>
      <w:r w:rsidRPr="00717B13">
        <w:rPr>
          <w:rFonts w:eastAsia="標楷體" w:hAnsi="標楷體"/>
          <w:sz w:val="36"/>
          <w:szCs w:val="36"/>
        </w:rPr>
        <w:t>學</w:t>
      </w:r>
      <w:r w:rsidR="00126274">
        <w:rPr>
          <w:rFonts w:eastAsia="標楷體" w:hAnsi="標楷體" w:hint="eastAsia"/>
          <w:sz w:val="36"/>
          <w:szCs w:val="36"/>
        </w:rPr>
        <w:t>系</w:t>
      </w:r>
    </w:p>
    <w:p w:rsidR="004E13F9" w:rsidRPr="00717B13" w:rsidRDefault="004E13F9" w:rsidP="004E13F9">
      <w:pPr>
        <w:snapToGrid w:val="0"/>
        <w:spacing w:line="360" w:lineRule="auto"/>
        <w:ind w:leftChars="-50" w:left="-140" w:rightChars="-50" w:right="-140"/>
        <w:jc w:val="center"/>
        <w:rPr>
          <w:rFonts w:eastAsia="標楷體"/>
          <w:sz w:val="36"/>
          <w:szCs w:val="36"/>
        </w:rPr>
      </w:pPr>
      <w:r w:rsidRPr="00717B13">
        <w:rPr>
          <w:rFonts w:eastAsia="標楷體" w:hAnsi="標楷體"/>
          <w:sz w:val="36"/>
          <w:szCs w:val="36"/>
        </w:rPr>
        <w:t>碩士論文</w:t>
      </w:r>
    </w:p>
    <w:p w:rsidR="004E13F9" w:rsidRPr="00E54481" w:rsidRDefault="00126274" w:rsidP="004E13F9">
      <w:pPr>
        <w:snapToGrid w:val="0"/>
        <w:spacing w:line="360" w:lineRule="auto"/>
        <w:jc w:val="center"/>
        <w:rPr>
          <w:rFonts w:eastAsia="標楷體" w:hAnsi="標楷體"/>
          <w:szCs w:val="28"/>
        </w:rPr>
      </w:pPr>
      <w:r>
        <w:rPr>
          <w:rFonts w:eastAsia="標楷體" w:hAnsi="標楷體" w:hint="eastAsia"/>
          <w:szCs w:val="28"/>
        </w:rPr>
        <w:t>Department</w:t>
      </w:r>
      <w:r w:rsidR="004E13F9" w:rsidRPr="00E54481">
        <w:rPr>
          <w:rFonts w:eastAsia="標楷體" w:hAnsi="標楷體" w:hint="eastAsia"/>
          <w:szCs w:val="28"/>
        </w:rPr>
        <w:t xml:space="preserve"> of </w:t>
      </w:r>
      <w:r w:rsidR="00700668">
        <w:rPr>
          <w:rFonts w:eastAsia="標楷體" w:hAnsi="標楷體" w:hint="eastAsia"/>
          <w:szCs w:val="28"/>
        </w:rPr>
        <w:t>C</w:t>
      </w:r>
      <w:r w:rsidR="00700668">
        <w:rPr>
          <w:rFonts w:eastAsia="標楷體" w:hAnsi="標楷體"/>
          <w:szCs w:val="28"/>
        </w:rPr>
        <w:t>omputer Science and Information</w:t>
      </w:r>
      <w:r>
        <w:rPr>
          <w:rFonts w:eastAsia="標楷體" w:hAnsi="標楷體" w:hint="eastAsia"/>
          <w:szCs w:val="28"/>
        </w:rPr>
        <w:t xml:space="preserve"> </w:t>
      </w:r>
      <w:r w:rsidR="004E13F9" w:rsidRPr="00E54481">
        <w:rPr>
          <w:rFonts w:eastAsia="標楷體" w:hAnsi="標楷體" w:hint="eastAsia"/>
          <w:szCs w:val="28"/>
        </w:rPr>
        <w:t>Engineering</w:t>
      </w:r>
    </w:p>
    <w:p w:rsidR="004E13F9" w:rsidRPr="00E54481" w:rsidRDefault="004E13F9" w:rsidP="004E13F9">
      <w:pPr>
        <w:snapToGrid w:val="0"/>
        <w:spacing w:line="360" w:lineRule="auto"/>
        <w:jc w:val="center"/>
        <w:rPr>
          <w:rFonts w:eastAsia="標楷體" w:hAnsi="標楷體"/>
          <w:szCs w:val="28"/>
        </w:rPr>
      </w:pPr>
      <w:smartTag w:uri="urn:schemas-microsoft-com:office:smarttags" w:element="place">
        <w:smartTag w:uri="urn:schemas-microsoft-com:office:smarttags" w:element="PlaceType">
          <w:r w:rsidRPr="00E54481">
            <w:rPr>
              <w:rFonts w:eastAsia="標楷體" w:hAnsi="標楷體" w:hint="eastAsia"/>
              <w:szCs w:val="28"/>
            </w:rPr>
            <w:t>College</w:t>
          </w:r>
        </w:smartTag>
        <w:r w:rsidRPr="00E54481">
          <w:rPr>
            <w:rFonts w:eastAsia="標楷體" w:hAnsi="標楷體" w:hint="eastAsia"/>
            <w:szCs w:val="28"/>
          </w:rPr>
          <w:t xml:space="preserve"> of </w:t>
        </w:r>
        <w:smartTag w:uri="urn:schemas-microsoft-com:office:smarttags" w:element="PlaceName">
          <w:r w:rsidRPr="00E54481">
            <w:rPr>
              <w:rFonts w:eastAsia="標楷體" w:hAnsi="標楷體" w:hint="eastAsia"/>
              <w:szCs w:val="28"/>
            </w:rPr>
            <w:t>Electrical Engineering</w:t>
          </w:r>
        </w:smartTag>
      </w:smartTag>
      <w:r>
        <w:rPr>
          <w:rFonts w:eastAsia="標楷體" w:hAnsi="標楷體" w:hint="eastAsia"/>
          <w:szCs w:val="28"/>
        </w:rPr>
        <w:t xml:space="preserve"> and </w:t>
      </w:r>
      <w:r w:rsidRPr="00E54481">
        <w:rPr>
          <w:rFonts w:eastAsia="標楷體" w:hAnsi="標楷體" w:hint="eastAsia"/>
          <w:szCs w:val="28"/>
        </w:rPr>
        <w:t>Computer Science</w:t>
      </w:r>
    </w:p>
    <w:p w:rsidR="004E13F9" w:rsidRPr="00717B13" w:rsidRDefault="004E13F9" w:rsidP="004E13F9">
      <w:pPr>
        <w:snapToGrid w:val="0"/>
        <w:spacing w:line="360" w:lineRule="auto"/>
        <w:jc w:val="center"/>
        <w:rPr>
          <w:rFonts w:eastAsia="標楷體" w:hAnsi="標楷體"/>
          <w:sz w:val="32"/>
          <w:szCs w:val="32"/>
        </w:rPr>
      </w:pPr>
      <w:smartTag w:uri="urn:schemas-microsoft-com:office:smarttags" w:element="place">
        <w:smartTag w:uri="urn:schemas-microsoft-com:office:smarttags" w:element="PlaceName">
          <w:r w:rsidRPr="00717B13">
            <w:rPr>
              <w:rFonts w:eastAsia="標楷體" w:hAnsi="標楷體" w:hint="eastAsia"/>
              <w:sz w:val="32"/>
              <w:szCs w:val="32"/>
            </w:rPr>
            <w:t>National</w:t>
          </w:r>
        </w:smartTag>
        <w:r w:rsidRPr="00717B13">
          <w:rPr>
            <w:rFonts w:eastAsia="標楷體" w:hAnsi="標楷體" w:hint="eastAsia"/>
            <w:sz w:val="32"/>
            <w:szCs w:val="32"/>
          </w:rPr>
          <w:t xml:space="preserve"> </w:t>
        </w:r>
        <w:smartTag w:uri="urn:schemas-microsoft-com:office:smarttags" w:element="PlaceName">
          <w:r w:rsidRPr="00717B13">
            <w:rPr>
              <w:rFonts w:eastAsia="標楷體" w:hAnsi="標楷體" w:hint="eastAsia"/>
              <w:sz w:val="32"/>
              <w:szCs w:val="32"/>
            </w:rPr>
            <w:t>Taiwan</w:t>
          </w:r>
        </w:smartTag>
        <w:r w:rsidRPr="00717B13">
          <w:rPr>
            <w:rFonts w:eastAsia="標楷體" w:hAnsi="標楷體" w:hint="eastAsia"/>
            <w:sz w:val="32"/>
            <w:szCs w:val="32"/>
          </w:rPr>
          <w:t xml:space="preserve"> </w:t>
        </w:r>
        <w:smartTag w:uri="urn:schemas-microsoft-com:office:smarttags" w:element="PlaceType">
          <w:r w:rsidRPr="00717B13">
            <w:rPr>
              <w:rFonts w:eastAsia="標楷體" w:hAnsi="標楷體" w:hint="eastAsia"/>
              <w:sz w:val="32"/>
              <w:szCs w:val="32"/>
            </w:rPr>
            <w:t>University</w:t>
          </w:r>
        </w:smartTag>
      </w:smartTag>
    </w:p>
    <w:p w:rsidR="004E13F9" w:rsidRPr="00E54481" w:rsidRDefault="004E13F9" w:rsidP="004E13F9">
      <w:pPr>
        <w:snapToGrid w:val="0"/>
        <w:spacing w:line="360" w:lineRule="auto"/>
        <w:jc w:val="center"/>
        <w:rPr>
          <w:rFonts w:eastAsia="標楷體" w:hAnsi="標楷體"/>
          <w:sz w:val="32"/>
          <w:szCs w:val="32"/>
        </w:rPr>
      </w:pPr>
      <w:r>
        <w:rPr>
          <w:rFonts w:eastAsia="標楷體" w:hAnsi="標楷體" w:hint="eastAsia"/>
          <w:sz w:val="32"/>
          <w:szCs w:val="32"/>
        </w:rPr>
        <w:t>M</w:t>
      </w:r>
      <w:r w:rsidRPr="00E54481">
        <w:rPr>
          <w:rFonts w:eastAsia="標楷體" w:hAnsi="標楷體"/>
          <w:sz w:val="32"/>
          <w:szCs w:val="32"/>
        </w:rPr>
        <w:t xml:space="preserve">aster </w:t>
      </w:r>
      <w:r>
        <w:rPr>
          <w:rFonts w:eastAsia="標楷體" w:hAnsi="標楷體" w:hint="eastAsia"/>
          <w:sz w:val="32"/>
          <w:szCs w:val="32"/>
        </w:rPr>
        <w:t>T</w:t>
      </w:r>
      <w:r w:rsidRPr="00E54481">
        <w:rPr>
          <w:rFonts w:eastAsia="標楷體" w:hAnsi="標楷體"/>
          <w:sz w:val="32"/>
          <w:szCs w:val="32"/>
        </w:rPr>
        <w:t>hesis</w:t>
      </w:r>
    </w:p>
    <w:p w:rsidR="004E13F9" w:rsidRDefault="004E13F9" w:rsidP="004E13F9">
      <w:pPr>
        <w:snapToGrid w:val="0"/>
        <w:spacing w:beforeLines="150" w:before="360" w:line="360" w:lineRule="auto"/>
        <w:jc w:val="center"/>
        <w:rPr>
          <w:rFonts w:eastAsia="標楷體" w:hAnsi="標楷體"/>
          <w:sz w:val="36"/>
          <w:szCs w:val="36"/>
        </w:rPr>
      </w:pPr>
    </w:p>
    <w:p w:rsidR="004E13F9" w:rsidRPr="00387766" w:rsidRDefault="00700668" w:rsidP="004E13F9">
      <w:pPr>
        <w:pStyle w:val="22"/>
        <w:jc w:val="center"/>
        <w:rPr>
          <w:rFonts w:ascii="標楷體" w:eastAsia="標楷體" w:hAnsi="標楷體"/>
        </w:rPr>
      </w:pPr>
      <w:r>
        <w:rPr>
          <w:rFonts w:ascii="標楷體" w:eastAsia="標楷體" w:hAnsi="標楷體" w:hint="eastAsia"/>
          <w:sz w:val="36"/>
          <w:szCs w:val="36"/>
        </w:rPr>
        <w:t>以</w:t>
      </w:r>
      <w:r w:rsidR="008E472B">
        <w:rPr>
          <w:rFonts w:ascii="標楷體" w:eastAsia="標楷體" w:hAnsi="標楷體" w:hint="eastAsia"/>
          <w:sz w:val="36"/>
          <w:szCs w:val="36"/>
        </w:rPr>
        <w:t>基於時間比重之回歸</w:t>
      </w:r>
      <w:r>
        <w:rPr>
          <w:rFonts w:ascii="標楷體" w:eastAsia="標楷體" w:hAnsi="標楷體" w:hint="eastAsia"/>
          <w:sz w:val="36"/>
          <w:szCs w:val="36"/>
        </w:rPr>
        <w:t>預測</w:t>
      </w:r>
      <w:r w:rsidR="008E472B">
        <w:rPr>
          <w:rFonts w:ascii="標楷體" w:eastAsia="標楷體" w:hAnsi="標楷體" w:hint="eastAsia"/>
          <w:sz w:val="36"/>
          <w:szCs w:val="36"/>
        </w:rPr>
        <w:t>電視</w:t>
      </w:r>
      <w:r>
        <w:rPr>
          <w:rFonts w:ascii="標楷體" w:eastAsia="標楷體" w:hAnsi="標楷體" w:hint="eastAsia"/>
          <w:sz w:val="36"/>
          <w:szCs w:val="36"/>
        </w:rPr>
        <w:t>收視率</w:t>
      </w:r>
    </w:p>
    <w:p w:rsidR="004E13F9" w:rsidRPr="006A34E6" w:rsidRDefault="008E472B" w:rsidP="008E472B">
      <w:pPr>
        <w:snapToGrid w:val="0"/>
        <w:spacing w:line="360" w:lineRule="auto"/>
        <w:jc w:val="center"/>
        <w:rPr>
          <w:rFonts w:eastAsia="標楷體" w:hAnsi="標楷體"/>
          <w:sz w:val="36"/>
          <w:szCs w:val="36"/>
        </w:rPr>
      </w:pPr>
      <w:r>
        <w:rPr>
          <w:rFonts w:eastAsia="標楷體" w:hAnsi="標楷體"/>
          <w:sz w:val="36"/>
          <w:szCs w:val="36"/>
        </w:rPr>
        <w:t>TV Ratings</w:t>
      </w:r>
      <w:r w:rsidR="00E802D3">
        <w:rPr>
          <w:rFonts w:eastAsia="標楷體" w:hAnsi="標楷體"/>
          <w:sz w:val="36"/>
          <w:szCs w:val="36"/>
        </w:rPr>
        <w:t xml:space="preserve"> Prediction</w:t>
      </w:r>
      <w:r w:rsidR="00303E19">
        <w:rPr>
          <w:rFonts w:eastAsia="標楷體" w:hAnsi="標楷體"/>
          <w:sz w:val="36"/>
          <w:szCs w:val="36"/>
        </w:rPr>
        <w:t xml:space="preserve"> with </w:t>
      </w:r>
      <w:r w:rsidR="00E802D3">
        <w:rPr>
          <w:rFonts w:eastAsia="標楷體" w:hAnsi="標楷體"/>
          <w:sz w:val="36"/>
          <w:szCs w:val="36"/>
        </w:rPr>
        <w:t xml:space="preserve">Time Weighting Based </w:t>
      </w:r>
      <w:r>
        <w:rPr>
          <w:rFonts w:eastAsia="標楷體" w:hAnsi="標楷體"/>
          <w:sz w:val="36"/>
          <w:szCs w:val="36"/>
        </w:rPr>
        <w:t>Regression</w:t>
      </w:r>
    </w:p>
    <w:p w:rsidR="004E13F9"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顧廷緯</w:t>
      </w:r>
      <w:r w:rsidR="004E13F9" w:rsidRPr="006A34E6">
        <w:rPr>
          <w:rFonts w:eastAsia="標楷體"/>
          <w:sz w:val="36"/>
          <w:szCs w:val="36"/>
        </w:rPr>
        <w:t xml:space="preserve"> </w:t>
      </w:r>
    </w:p>
    <w:p w:rsidR="004E13F9" w:rsidRPr="006A34E6" w:rsidRDefault="00E802D3" w:rsidP="004E13F9">
      <w:pPr>
        <w:snapToGrid w:val="0"/>
        <w:spacing w:line="360" w:lineRule="auto"/>
        <w:jc w:val="center"/>
        <w:rPr>
          <w:rFonts w:eastAsia="標楷體" w:hAnsi="標楷體"/>
          <w:sz w:val="36"/>
          <w:szCs w:val="36"/>
        </w:rPr>
      </w:pPr>
      <w:r>
        <w:rPr>
          <w:rFonts w:eastAsia="標楷體" w:hAnsi="標楷體" w:hint="eastAsia"/>
          <w:sz w:val="36"/>
          <w:szCs w:val="36"/>
        </w:rPr>
        <w:t>Ting-Wei</w:t>
      </w:r>
      <w:r w:rsidR="004E13F9">
        <w:rPr>
          <w:rFonts w:eastAsia="標楷體" w:hAnsi="標楷體" w:hint="eastAsia"/>
          <w:sz w:val="36"/>
          <w:szCs w:val="36"/>
        </w:rPr>
        <w:t xml:space="preserve"> </w:t>
      </w:r>
      <w:r>
        <w:rPr>
          <w:rFonts w:eastAsia="標楷體" w:hAnsi="標楷體"/>
          <w:sz w:val="36"/>
          <w:szCs w:val="36"/>
        </w:rPr>
        <w:t>Ku</w:t>
      </w:r>
    </w:p>
    <w:p w:rsidR="004E13F9" w:rsidRPr="00E802D3" w:rsidRDefault="004E13F9" w:rsidP="004E13F9">
      <w:pPr>
        <w:snapToGrid w:val="0"/>
        <w:spacing w:line="360" w:lineRule="auto"/>
        <w:jc w:val="center"/>
        <w:rPr>
          <w:rFonts w:eastAsia="標楷體" w:hAnsi="標楷體"/>
          <w:sz w:val="36"/>
          <w:szCs w:val="36"/>
        </w:rPr>
      </w:pPr>
    </w:p>
    <w:p w:rsidR="004E13F9" w:rsidRDefault="004E13F9" w:rsidP="004E13F9">
      <w:pPr>
        <w:snapToGrid w:val="0"/>
        <w:spacing w:line="360" w:lineRule="auto"/>
        <w:jc w:val="center"/>
        <w:rPr>
          <w:rFonts w:eastAsia="標楷體" w:hAnsi="標楷體"/>
          <w:sz w:val="36"/>
          <w:szCs w:val="36"/>
        </w:rPr>
      </w:pPr>
      <w:r w:rsidRPr="004B7B02">
        <w:rPr>
          <w:rFonts w:eastAsia="標楷體" w:hAnsi="標楷體"/>
          <w:sz w:val="36"/>
          <w:szCs w:val="36"/>
        </w:rPr>
        <w:t>指導教授：</w:t>
      </w:r>
      <w:r w:rsidR="00E802D3">
        <w:rPr>
          <w:rFonts w:eastAsia="標楷體" w:hAnsi="標楷體" w:hint="eastAsia"/>
          <w:sz w:val="36"/>
          <w:szCs w:val="36"/>
        </w:rPr>
        <w:t>林守德</w:t>
      </w:r>
      <w:r>
        <w:rPr>
          <w:rFonts w:eastAsia="標楷體" w:hAnsi="標楷體" w:hint="eastAsia"/>
          <w:sz w:val="36"/>
          <w:szCs w:val="36"/>
        </w:rPr>
        <w:t xml:space="preserve"> </w:t>
      </w:r>
      <w:r w:rsidR="00E802D3">
        <w:rPr>
          <w:rFonts w:eastAsia="標楷體" w:hAnsi="標楷體" w:hint="eastAsia"/>
          <w:sz w:val="36"/>
          <w:szCs w:val="36"/>
        </w:rPr>
        <w:t>博士</w:t>
      </w:r>
    </w:p>
    <w:p w:rsidR="004E13F9" w:rsidRDefault="004E13F9" w:rsidP="004E13F9">
      <w:pPr>
        <w:snapToGrid w:val="0"/>
        <w:spacing w:line="360" w:lineRule="auto"/>
        <w:ind w:firstLineChars="850" w:firstLine="3060"/>
        <w:rPr>
          <w:rFonts w:eastAsia="標楷體" w:hAnsi="標楷體"/>
          <w:sz w:val="36"/>
          <w:szCs w:val="36"/>
        </w:rPr>
      </w:pPr>
      <w:r>
        <w:rPr>
          <w:rFonts w:eastAsia="標楷體" w:hAnsi="標楷體" w:hint="eastAsia"/>
          <w:sz w:val="36"/>
          <w:szCs w:val="36"/>
        </w:rPr>
        <w:t xml:space="preserve">Advisor: </w:t>
      </w:r>
      <w:r w:rsidR="00E802D3">
        <w:rPr>
          <w:rFonts w:eastAsia="標楷體" w:hAnsi="標楷體"/>
          <w:sz w:val="36"/>
          <w:szCs w:val="36"/>
        </w:rPr>
        <w:t>Shou-De</w:t>
      </w:r>
      <w:r w:rsidR="00E802D3">
        <w:rPr>
          <w:rFonts w:eastAsia="標楷體" w:hAnsi="標楷體" w:hint="eastAsia"/>
          <w:sz w:val="36"/>
          <w:szCs w:val="36"/>
        </w:rPr>
        <w:t xml:space="preserve"> Lin</w:t>
      </w:r>
      <w:r>
        <w:rPr>
          <w:rFonts w:eastAsia="標楷體" w:hAnsi="標楷體" w:hint="eastAsia"/>
          <w:sz w:val="36"/>
          <w:szCs w:val="36"/>
        </w:rPr>
        <w:t>, Ph.D.</w:t>
      </w:r>
    </w:p>
    <w:p w:rsidR="004E13F9" w:rsidRPr="00E802D3" w:rsidRDefault="004E13F9" w:rsidP="004E13F9">
      <w:pPr>
        <w:snapToGrid w:val="0"/>
        <w:spacing w:line="360" w:lineRule="auto"/>
        <w:ind w:firstLineChars="850" w:firstLine="3060"/>
        <w:rPr>
          <w:rFonts w:eastAsia="標楷體"/>
          <w:sz w:val="36"/>
          <w:szCs w:val="36"/>
        </w:rPr>
      </w:pPr>
    </w:p>
    <w:p w:rsidR="004E13F9" w:rsidRDefault="004E13F9" w:rsidP="004E13F9">
      <w:pPr>
        <w:snapToGrid w:val="0"/>
        <w:spacing w:line="360" w:lineRule="auto"/>
        <w:jc w:val="center"/>
      </w:pPr>
      <w:r>
        <w:rPr>
          <w:rFonts w:eastAsia="標楷體" w:hAnsi="標楷體" w:hint="eastAsia"/>
          <w:sz w:val="36"/>
          <w:szCs w:val="36"/>
        </w:rPr>
        <w:t xml:space="preserve">  </w:t>
      </w:r>
      <w:r w:rsidRPr="004B7B02">
        <w:rPr>
          <w:rFonts w:eastAsia="標楷體" w:hAnsi="標楷體"/>
          <w:sz w:val="36"/>
          <w:szCs w:val="36"/>
        </w:rPr>
        <w:t>中華民國</w:t>
      </w:r>
      <w:r w:rsidR="00E802D3">
        <w:rPr>
          <w:rFonts w:eastAsia="標楷體" w:hAnsi="標楷體" w:hint="eastAsia"/>
          <w:sz w:val="36"/>
          <w:szCs w:val="36"/>
        </w:rPr>
        <w:t>104</w:t>
      </w:r>
      <w:r w:rsidRPr="004B7B02">
        <w:rPr>
          <w:rFonts w:eastAsia="標楷體" w:hAnsi="標楷體"/>
          <w:sz w:val="36"/>
          <w:szCs w:val="36"/>
        </w:rPr>
        <w:t>年</w:t>
      </w:r>
      <w:r w:rsidR="00E802D3">
        <w:rPr>
          <w:rFonts w:eastAsia="標楷體" w:hAnsi="標楷體" w:hint="eastAsia"/>
          <w:sz w:val="36"/>
          <w:szCs w:val="36"/>
        </w:rPr>
        <w:t>1</w:t>
      </w:r>
      <w:r w:rsidRPr="004B7B02">
        <w:rPr>
          <w:rFonts w:eastAsia="標楷體" w:hAnsi="標楷體"/>
          <w:sz w:val="36"/>
          <w:szCs w:val="36"/>
        </w:rPr>
        <w:t>月</w:t>
      </w:r>
      <w:r w:rsidR="00E802D3">
        <w:rPr>
          <w:rFonts w:eastAsia="標楷體" w:hAnsi="標楷體" w:hint="eastAsia"/>
          <w:sz w:val="36"/>
          <w:szCs w:val="36"/>
        </w:rPr>
        <w:br/>
      </w:r>
      <w:r w:rsidR="00E802D3">
        <w:rPr>
          <w:rFonts w:eastAsia="標楷體" w:hAnsi="標楷體"/>
          <w:sz w:val="36"/>
          <w:szCs w:val="36"/>
        </w:rPr>
        <w:t>Jan</w:t>
      </w:r>
      <w:r w:rsidR="00810375">
        <w:rPr>
          <w:rFonts w:eastAsia="標楷體" w:hAnsi="標楷體" w:hint="eastAsia"/>
          <w:sz w:val="36"/>
          <w:szCs w:val="36"/>
        </w:rPr>
        <w:t xml:space="preserve"> </w:t>
      </w:r>
      <w:r w:rsidR="00E802D3">
        <w:rPr>
          <w:rFonts w:eastAsia="標楷體" w:hAnsi="標楷體" w:hint="eastAsia"/>
          <w:sz w:val="36"/>
          <w:szCs w:val="36"/>
        </w:rPr>
        <w:t>2015</w:t>
      </w:r>
    </w:p>
    <w:p w:rsidR="004E13F9" w:rsidRDefault="004E13F9">
      <w:pPr>
        <w:ind w:firstLineChars="300" w:firstLine="1200"/>
        <w:rPr>
          <w:rFonts w:eastAsia="標楷體"/>
          <w:sz w:val="40"/>
        </w:rPr>
      </w:pPr>
    </w:p>
    <w:p w:rsidR="00605163" w:rsidRPr="00303E19" w:rsidRDefault="00605163" w:rsidP="00303E19">
      <w:pPr>
        <w:jc w:val="center"/>
        <w:rPr>
          <w:rFonts w:ascii="標楷體" w:eastAsia="標楷體" w:hAnsi="標楷體"/>
          <w:color w:val="000000"/>
        </w:rPr>
      </w:pPr>
      <w:r>
        <w:rPr>
          <w:rFonts w:eastAsia="標楷體"/>
        </w:rPr>
        <w:br w:type="page"/>
      </w:r>
      <w:r w:rsidR="002447E7" w:rsidRPr="001D45DC">
        <w:rPr>
          <w:rFonts w:eastAsia="標楷體"/>
          <w:noProof/>
          <w:color w:val="000000"/>
        </w:rPr>
        <mc:AlternateContent>
          <mc:Choice Requires="wps">
            <w:drawing>
              <wp:anchor distT="0" distB="0" distL="114300" distR="114300" simplePos="0" relativeHeight="251657216" behindDoc="0" locked="0" layoutInCell="1" allowOverlap="1">
                <wp:simplePos x="0" y="0"/>
                <wp:positionH relativeFrom="column">
                  <wp:posOffset>-445135</wp:posOffset>
                </wp:positionH>
                <wp:positionV relativeFrom="paragraph">
                  <wp:posOffset>-595630</wp:posOffset>
                </wp:positionV>
                <wp:extent cx="406400" cy="5080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50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7390" w:rsidRDefault="00B17390">
                            <w:pPr>
                              <w:rPr>
                                <w:rFonts w:eastAsia="標楷體"/>
                                <w:szCs w:val="28"/>
                              </w:rPr>
                            </w:pPr>
                            <w:r>
                              <w:rPr>
                                <w:rFonts w:eastAsia="標楷體" w:hint="eastAsia"/>
                                <w:szCs w:val="28"/>
                              </w:rPr>
                              <w:t>側邊</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05pt;margin-top:-46.9pt;width:32pt;height:4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" filled="f">
                <v:textbox style="layout-flow:vertical-ideographic">
                  <w:txbxContent>
                    <w:p w:rsidR="00B17390" w:rsidRDefault="00B17390">
                      <w:pPr>
                        <w:rPr>
                          <w:rFonts w:eastAsia="標楷體"/>
                          <w:szCs w:val="28"/>
                        </w:rPr>
                      </w:pPr>
                      <w:r>
                        <w:rPr>
                          <w:rFonts w:eastAsia="標楷體" w:hint="eastAsia"/>
                          <w:szCs w:val="28"/>
                        </w:rPr>
                        <w:t>側邊</w:t>
                      </w:r>
                    </w:p>
                  </w:txbxContent>
                </v:textbox>
              </v:shape>
            </w:pict>
          </mc:Fallback>
        </mc:AlternateContent>
      </w:r>
    </w:p>
    <w:p w:rsidR="00F25F5D" w:rsidRPr="00AF3B20" w:rsidRDefault="00AF3B20" w:rsidP="00303E19">
      <w:pPr>
        <w:widowControl/>
        <w:autoSpaceDE w:val="0"/>
        <w:autoSpaceDN w:val="0"/>
        <w:jc w:val="center"/>
        <w:textAlignment w:val="bottom"/>
        <w:rPr>
          <w:rFonts w:eastAsia="標楷體"/>
          <w:color w:val="000000"/>
          <w:sz w:val="36"/>
          <w:szCs w:val="36"/>
        </w:rPr>
      </w:pPr>
      <w:r w:rsidRPr="00AF3B20">
        <w:rPr>
          <w:rFonts w:eastAsia="標楷體" w:hint="eastAsia"/>
          <w:sz w:val="36"/>
          <w:szCs w:val="36"/>
        </w:rPr>
        <w:lastRenderedPageBreak/>
        <w:t>國立臺灣大學電機資訊學院資訊工程學系</w:t>
      </w:r>
      <w:r w:rsidR="002447E7" w:rsidRPr="00AE41A2">
        <w:rPr>
          <w:rFonts w:eastAsia="標楷體"/>
          <w:noProof/>
          <w:color w:val="000000"/>
          <w:szCs w:val="28"/>
        </w:rPr>
        <mc:AlternateContent>
          <mc:Choice Requires="wps">
            <w:drawing>
              <wp:anchor distT="0" distB="0" distL="114300" distR="114300" simplePos="0" relativeHeight="251656192" behindDoc="0" locked="0" layoutInCell="1" allowOverlap="1">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1zdgwIAABg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" stroked="f">
                <v:textbox style="layout-flow:vertical-ideographic">
                  <w:txbxContent>
                    <w:p w:rsidR="00B17390" w:rsidRDefault="00B17390">
                      <w:pPr>
                        <w:ind w:firstLineChars="50" w:firstLine="120"/>
                        <w:jc w:val="distribute"/>
                        <w:rPr>
                          <w:rFonts w:eastAsia="標楷體"/>
                          <w:sz w:val="24"/>
                        </w:rPr>
                      </w:pPr>
                      <w:r>
                        <w:rPr>
                          <w:rFonts w:eastAsia="標楷體" w:hint="eastAsia"/>
                          <w:sz w:val="24"/>
                        </w:rPr>
                        <w:t>國立臺灣大學</w:t>
                      </w:r>
                    </w:p>
                    <w:p w:rsidR="00B17390" w:rsidRDefault="00B17390">
                      <w:pPr>
                        <w:ind w:firstLineChars="50" w:firstLine="120"/>
                        <w:jc w:val="distribute"/>
                        <w:rPr>
                          <w:rFonts w:eastAsia="標楷體"/>
                          <w:sz w:val="24"/>
                        </w:rPr>
                      </w:pPr>
                      <w:r>
                        <w:rPr>
                          <w:rFonts w:eastAsia="標楷體" w:hint="eastAsia"/>
                          <w:sz w:val="24"/>
                        </w:rPr>
                        <w:t>資訊工程學系</w:t>
                      </w:r>
                    </w:p>
                  </w:txbxContent>
                </v:textbox>
              </v:shape>
            </w:pict>
          </mc:Fallback>
        </mc:AlternateContent>
      </w:r>
    </w:p>
    <w:p w:rsidR="00605163" w:rsidRPr="00AE41A2" w:rsidRDefault="002447E7" w:rsidP="00303E19">
      <w:pPr>
        <w:widowControl/>
        <w:autoSpaceDE w:val="0"/>
        <w:autoSpaceDN w:val="0"/>
        <w:spacing w:line="360" w:lineRule="auto"/>
        <w:jc w:val="center"/>
        <w:textAlignment w:val="bottom"/>
        <w:rPr>
          <w:rFonts w:eastAsia="標楷體"/>
          <w:color w:val="000000"/>
          <w:sz w:val="36"/>
          <w:szCs w:val="36"/>
        </w:rPr>
      </w:pPr>
      <w:r>
        <w:rPr>
          <w:rFonts w:eastAsia="標楷體"/>
          <w:noProof/>
          <w:sz w:val="36"/>
          <w:szCs w:val="36"/>
        </w:rPr>
        <mc:AlternateContent>
          <mc:Choice Requires="wps">
            <w:drawing>
              <wp:anchor distT="0" distB="0" distL="114300" distR="114300" simplePos="0" relativeHeight="251658240" behindDoc="0" locked="0" layoutInCell="1" allowOverlap="1">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06E2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AE41A2">
        <w:rPr>
          <w:rFonts w:eastAsia="標楷體" w:hint="eastAsia"/>
          <w:color w:val="000000"/>
          <w:sz w:val="36"/>
          <w:szCs w:val="36"/>
        </w:rPr>
        <w:t>碩士論文</w:t>
      </w:r>
    </w:p>
    <w:p w:rsidR="00B85EAC" w:rsidRDefault="00AF3B20" w:rsidP="00303E19">
      <w:pPr>
        <w:widowControl/>
        <w:autoSpaceDE w:val="0"/>
        <w:autoSpaceDN w:val="0"/>
        <w:spacing w:line="360" w:lineRule="auto"/>
        <w:jc w:val="center"/>
        <w:textAlignment w:val="bottom"/>
        <w:rPr>
          <w:rFonts w:eastAsia="標楷體"/>
          <w:sz w:val="20"/>
        </w:rPr>
      </w:pPr>
      <w:r>
        <w:rPr>
          <w:rFonts w:eastAsia="標楷體" w:hint="eastAsia"/>
          <w:color w:val="000000"/>
          <w:szCs w:val="28"/>
        </w:rPr>
        <w:t xml:space="preserve">Department </w:t>
      </w:r>
      <w:r w:rsidR="00B85EAC" w:rsidRPr="00B85EAC">
        <w:rPr>
          <w:rFonts w:eastAsia="標楷體" w:hint="eastAsia"/>
          <w:color w:val="000000"/>
          <w:szCs w:val="28"/>
        </w:rPr>
        <w:t>of</w:t>
      </w:r>
      <w:r>
        <w:rPr>
          <w:rFonts w:eastAsia="標楷體" w:hint="eastAsia"/>
          <w:color w:val="000000"/>
          <w:szCs w:val="28"/>
        </w:rPr>
        <w:t xml:space="preserve"> C</w:t>
      </w:r>
      <w:r>
        <w:rPr>
          <w:rFonts w:eastAsia="標楷體"/>
          <w:color w:val="000000"/>
          <w:szCs w:val="28"/>
        </w:rPr>
        <w:t>omputer Science and Information Engineering</w:t>
      </w:r>
      <w:r w:rsidR="00B85EAC">
        <w:rPr>
          <w:rFonts w:eastAsia="標楷體" w:hint="eastAsia"/>
          <w:sz w:val="20"/>
        </w:rPr>
        <w:t xml:space="preserve">                       </w:t>
      </w:r>
      <w:r w:rsidR="00B85EAC" w:rsidRPr="00B85EAC">
        <w:rPr>
          <w:rFonts w:eastAsia="標楷體" w:hint="eastAsia"/>
          <w:szCs w:val="28"/>
        </w:rPr>
        <w:t xml:space="preserve"> College of</w:t>
      </w:r>
      <w:r w:rsidRPr="00AF3B20">
        <w:t xml:space="preserve"> </w:t>
      </w:r>
      <w:r w:rsidRPr="00AF3B20">
        <w:rPr>
          <w:rFonts w:eastAsia="標楷體"/>
          <w:szCs w:val="28"/>
        </w:rPr>
        <w:t>Electrical Engineering and Computer Science</w:t>
      </w:r>
    </w:p>
    <w:p w:rsidR="008A6E08" w:rsidRPr="005971C0" w:rsidRDefault="002447E7" w:rsidP="00303E19">
      <w:pPr>
        <w:pStyle w:val="Web"/>
        <w:spacing w:before="0" w:beforeAutospacing="0" w:after="0" w:afterAutospacing="0" w:line="360" w:lineRule="auto"/>
        <w:jc w:val="center"/>
        <w:rPr>
          <w:rFonts w:ascii="Times New Roman" w:eastAsia="細明體" w:hAnsi="Times New Roman" w:cs="Times New Roman"/>
          <w:color w:val="000000"/>
          <w:sz w:val="32"/>
          <w:szCs w:val="32"/>
        </w:rPr>
      </w:pPr>
      <w:r>
        <w:rPr>
          <w:rFonts w:eastAsia="標楷體"/>
          <w:noProof/>
          <w:sz w:val="36"/>
          <w:szCs w:val="36"/>
        </w:rPr>
        <mc:AlternateContent>
          <mc:Choice Requires="wps">
            <w:drawing>
              <wp:anchor distT="0" distB="0" distL="114300" distR="114300" simplePos="0" relativeHeight="251659264" behindDoc="0" locked="0" layoutInCell="1" allowOverlap="1">
                <wp:simplePos x="0" y="0"/>
                <wp:positionH relativeFrom="column">
                  <wp:posOffset>-445135</wp:posOffset>
                </wp:positionH>
                <wp:positionV relativeFrom="paragraph">
                  <wp:posOffset>377825</wp:posOffset>
                </wp:positionV>
                <wp:extent cx="444500" cy="7245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724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05pt;margin-top:29.75pt;width:3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" stroked="f">
                <v:textbox style="layout-flow:vertical-ideographic" inset="0,0,0,0">
                  <w:txbxContent>
                    <w:p w:rsidR="00B17390" w:rsidRDefault="00B17390" w:rsidP="001B40C1">
                      <w:pPr>
                        <w:pStyle w:val="10"/>
                        <w:snapToGrid w:val="0"/>
                        <w:spacing w:afterLines="50" w:after="120" w:line="520" w:lineRule="atLeast"/>
                        <w:ind w:firstLineChars="250" w:firstLine="600"/>
                        <w:rPr>
                          <w:rFonts w:ascii="Times New Roman" w:eastAsia="標楷體"/>
                          <w:sz w:val="28"/>
                        </w:rPr>
                      </w:pPr>
                      <w:r>
                        <w:rPr>
                          <w:rFonts w:ascii="Times New Roman" w:eastAsia="標楷體" w:hint="eastAsia"/>
                        </w:rPr>
                        <w:t>碩士論文</w:t>
                      </w:r>
                      <w:r>
                        <w:rPr>
                          <w:rFonts w:ascii="Times New Roman" w:eastAsia="標楷體" w:hint="eastAsia"/>
                        </w:rPr>
                        <w:t xml:space="preserve">   </w:t>
                      </w:r>
                      <w:r>
                        <w:rPr>
                          <w:rFonts w:ascii="Times New Roman" w:eastAsia="標楷體" w:hint="eastAsia"/>
                          <w:sz w:val="28"/>
                        </w:rPr>
                        <w:t>以基於時間比重之回歸預測電視收視率</w:t>
                      </w:r>
                      <w:r>
                        <w:rPr>
                          <w:rFonts w:ascii="Times New Roman" w:eastAsia="標楷體"/>
                          <w:sz w:val="20"/>
                        </w:rPr>
                        <w:t xml:space="preserve">  </w:t>
                      </w:r>
                      <w:r>
                        <w:rPr>
                          <w:rFonts w:ascii="Times New Roman" w:eastAsia="標楷體"/>
                          <w:sz w:val="28"/>
                        </w:rPr>
                        <w:t xml:space="preserve">   </w:t>
                      </w:r>
                      <w:r>
                        <w:rPr>
                          <w:rFonts w:ascii="Times New Roman" w:eastAsia="標楷體" w:hint="eastAsia"/>
                          <w:sz w:val="28"/>
                        </w:rPr>
                        <w:t xml:space="preserve">  </w:t>
                      </w:r>
                      <w:r>
                        <w:rPr>
                          <w:rFonts w:ascii="Times New Roman" w:eastAsia="標楷體"/>
                          <w:sz w:val="28"/>
                        </w:rPr>
                        <w:t xml:space="preserve">  </w:t>
                      </w:r>
                      <w:r>
                        <w:rPr>
                          <w:rFonts w:ascii="Times New Roman" w:eastAsia="標楷體" w:hint="eastAsia"/>
                          <w:sz w:val="28"/>
                        </w:rPr>
                        <w:t>顧廷緯</w:t>
                      </w:r>
                      <w:r>
                        <w:rPr>
                          <w:rFonts w:ascii="Times New Roman" w:eastAsia="標楷體" w:hint="eastAsia"/>
                          <w:sz w:val="28"/>
                        </w:rPr>
                        <w:t xml:space="preserve">  </w:t>
                      </w:r>
                      <w:r>
                        <w:rPr>
                          <w:rFonts w:ascii="Times New Roman" w:eastAsia="標楷體" w:hint="eastAsia"/>
                          <w:sz w:val="28"/>
                        </w:rPr>
                        <w:t>撰</w:t>
                      </w:r>
                      <w:r>
                        <w:rPr>
                          <w:rFonts w:ascii="Times New Roman" w:eastAsia="標楷體" w:hint="eastAsia"/>
                          <w:sz w:val="28"/>
                        </w:rPr>
                        <w:t xml:space="preserve">   </w:t>
                      </w:r>
                      <w:r>
                        <w:rPr>
                          <w:rFonts w:ascii="Times New Roman" w:eastAsia="標楷體" w:hint="eastAsia"/>
                          <w:b/>
                          <w:w w:val="90"/>
                          <w:sz w:val="28"/>
                          <w:eastAsianLayout w:id="-1556868096" w:vert="1" w:vertCompress="1"/>
                        </w:rPr>
                        <w:t>104</w:t>
                      </w:r>
                      <w:r>
                        <w:rPr>
                          <w:rFonts w:ascii="Times New Roman" w:eastAsia="標楷體" w:hint="eastAsia"/>
                          <w:b/>
                          <w:sz w:val="28"/>
                          <w:eastAsianLayout w:id="-1556867840" w:vert="1" w:vertCompress="1"/>
                        </w:rPr>
                        <w:t>1</w:t>
                      </w:r>
                      <w:r>
                        <w:rPr>
                          <w:rFonts w:ascii="Times New Roman" w:eastAsia="標楷體" w:hint="eastAsia"/>
                          <w:sz w:val="20"/>
                        </w:rPr>
                        <w:t>（年月）</w:t>
                      </w:r>
                    </w:p>
                  </w:txbxContent>
                </v:textbox>
              </v:shape>
            </w:pict>
          </mc:Fallback>
        </mc:AlternateContent>
      </w:r>
      <w:r w:rsidR="008A6E08" w:rsidRPr="005971C0">
        <w:rPr>
          <w:rFonts w:ascii="Times New Roman" w:eastAsia="細明體" w:hAnsi="Times New Roman" w:cs="Times New Roman"/>
          <w:color w:val="000000"/>
          <w:sz w:val="32"/>
          <w:szCs w:val="32"/>
        </w:rPr>
        <w:t>National Taiwan University</w:t>
      </w:r>
    </w:p>
    <w:p w:rsidR="00605163" w:rsidRPr="005971C0" w:rsidRDefault="00F20BED" w:rsidP="00303E19">
      <w:pPr>
        <w:pStyle w:val="Web"/>
        <w:snapToGrid w:val="0"/>
        <w:spacing w:before="0" w:beforeAutospacing="0" w:after="0" w:afterAutospacing="0" w:line="360" w:lineRule="auto"/>
        <w:ind w:firstLineChars="500" w:firstLine="1600"/>
        <w:jc w:val="center"/>
        <w:rPr>
          <w:rFonts w:ascii="Times New Roman" w:eastAsia="細明體" w:hAnsi="Times New Roman" w:cs="Times New Roman"/>
          <w:color w:val="000000"/>
          <w:sz w:val="32"/>
          <w:szCs w:val="32"/>
        </w:rPr>
      </w:pPr>
      <w:r>
        <w:rPr>
          <w:rFonts w:ascii="Times New Roman" w:eastAsia="細明體" w:hAnsi="Times New Roman" w:cs="Times New Roman" w:hint="eastAsia"/>
          <w:color w:val="000000"/>
          <w:sz w:val="32"/>
          <w:szCs w:val="32"/>
        </w:rPr>
        <w:t>M</w:t>
      </w:r>
      <w:r>
        <w:rPr>
          <w:rFonts w:ascii="Times New Roman" w:eastAsia="細明體" w:hAnsi="Times New Roman" w:cs="Times New Roman"/>
          <w:color w:val="000000"/>
          <w:sz w:val="32"/>
          <w:szCs w:val="32"/>
        </w:rPr>
        <w:t xml:space="preserve">aster </w:t>
      </w:r>
      <w:r>
        <w:rPr>
          <w:rFonts w:ascii="Times New Roman" w:eastAsia="細明體" w:hAnsi="Times New Roman" w:cs="Times New Roman" w:hint="eastAsia"/>
          <w:color w:val="000000"/>
          <w:sz w:val="32"/>
          <w:szCs w:val="32"/>
        </w:rPr>
        <w:t>T</w:t>
      </w:r>
      <w:r>
        <w:rPr>
          <w:rFonts w:ascii="Times New Roman" w:eastAsia="細明體" w:hAnsi="Times New Roman" w:cs="Times New Roman"/>
          <w:color w:val="000000"/>
          <w:sz w:val="32"/>
          <w:szCs w:val="32"/>
        </w:rPr>
        <w:t>hesis</w:t>
      </w:r>
    </w:p>
    <w:p w:rsidR="00605163" w:rsidRDefault="00605163">
      <w:pPr>
        <w:widowControl/>
        <w:autoSpaceDE w:val="0"/>
        <w:autoSpaceDN w:val="0"/>
        <w:jc w:val="center"/>
        <w:textAlignment w:val="bottom"/>
        <w:rPr>
          <w:rFonts w:eastAsia="標楷體"/>
          <w:sz w:val="36"/>
          <w:szCs w:val="36"/>
        </w:rPr>
      </w:pPr>
    </w:p>
    <w:p w:rsidR="00605163" w:rsidRDefault="00605163">
      <w:pPr>
        <w:widowControl/>
        <w:autoSpaceDE w:val="0"/>
        <w:autoSpaceDN w:val="0"/>
        <w:jc w:val="both"/>
        <w:textAlignment w:val="bottom"/>
        <w:rPr>
          <w:rFonts w:eastAsia="標楷體"/>
          <w:sz w:val="36"/>
          <w:szCs w:val="36"/>
        </w:rPr>
      </w:pPr>
    </w:p>
    <w:p w:rsidR="00605163" w:rsidRPr="00AE41A2" w:rsidRDefault="00303E19" w:rsidP="00303E19">
      <w:pPr>
        <w:widowControl/>
        <w:autoSpaceDE w:val="0"/>
        <w:autoSpaceDN w:val="0"/>
        <w:jc w:val="center"/>
        <w:textAlignment w:val="bottom"/>
        <w:rPr>
          <w:rFonts w:eastAsia="標楷體"/>
          <w:color w:val="000000"/>
          <w:sz w:val="36"/>
          <w:szCs w:val="36"/>
        </w:rPr>
      </w:pPr>
      <w:r>
        <w:rPr>
          <w:rFonts w:eastAsia="標楷體" w:hint="eastAsia"/>
          <w:color w:val="000000"/>
          <w:sz w:val="36"/>
          <w:szCs w:val="36"/>
        </w:rPr>
        <w:t>以基於時間比重之回歸</w:t>
      </w:r>
      <w:r w:rsidRPr="00303E19">
        <w:rPr>
          <w:rFonts w:eastAsia="標楷體" w:hint="eastAsia"/>
          <w:color w:val="000000"/>
          <w:sz w:val="36"/>
          <w:szCs w:val="36"/>
        </w:rPr>
        <w:t>預測電視收視率</w:t>
      </w:r>
    </w:p>
    <w:p w:rsidR="00605163" w:rsidRPr="00AE41A2" w:rsidRDefault="00303E19" w:rsidP="00303E19">
      <w:pPr>
        <w:widowControl/>
        <w:autoSpaceDE w:val="0"/>
        <w:autoSpaceDN w:val="0"/>
        <w:jc w:val="center"/>
        <w:textAlignment w:val="bottom"/>
        <w:rPr>
          <w:rFonts w:eastAsia="標楷體"/>
          <w:color w:val="000000"/>
          <w:sz w:val="24"/>
          <w:szCs w:val="24"/>
        </w:rPr>
      </w:pPr>
      <w:r w:rsidRPr="00303E19">
        <w:rPr>
          <w:rFonts w:eastAsia="標楷體"/>
          <w:color w:val="000000"/>
          <w:sz w:val="36"/>
          <w:szCs w:val="36"/>
        </w:rPr>
        <w:t xml:space="preserve">TV Ratings Prediction </w:t>
      </w:r>
      <w:r>
        <w:rPr>
          <w:rFonts w:eastAsia="標楷體"/>
          <w:color w:val="000000"/>
          <w:sz w:val="36"/>
          <w:szCs w:val="36"/>
        </w:rPr>
        <w:t xml:space="preserve">with </w:t>
      </w:r>
      <w:r w:rsidRPr="00303E19">
        <w:rPr>
          <w:rFonts w:eastAsia="標楷體"/>
          <w:color w:val="000000"/>
          <w:sz w:val="36"/>
          <w:szCs w:val="36"/>
        </w:rPr>
        <w:t>Time Weighting Based Regression</w:t>
      </w:r>
    </w:p>
    <w:p w:rsidR="00605163" w:rsidRPr="00AE41A2" w:rsidRDefault="00605163">
      <w:pPr>
        <w:widowControl/>
        <w:autoSpaceDE w:val="0"/>
        <w:autoSpaceDN w:val="0"/>
        <w:jc w:val="center"/>
        <w:textAlignment w:val="bottom"/>
        <w:rPr>
          <w:rFonts w:eastAsia="標楷體"/>
          <w:color w:val="000000"/>
          <w:sz w:val="24"/>
          <w:szCs w:val="24"/>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605163">
      <w:pPr>
        <w:widowControl/>
        <w:autoSpaceDE w:val="0"/>
        <w:autoSpaceDN w:val="0"/>
        <w:jc w:val="center"/>
        <w:textAlignment w:val="bottom"/>
        <w:rPr>
          <w:rFonts w:eastAsia="標楷體"/>
          <w:color w:val="000000"/>
          <w:sz w:val="36"/>
          <w:szCs w:val="36"/>
        </w:rPr>
      </w:pPr>
    </w:p>
    <w:p w:rsidR="00605163" w:rsidRPr="00AE41A2" w:rsidRDefault="00303E19" w:rsidP="00303E19">
      <w:pPr>
        <w:widowControl/>
        <w:autoSpaceDE w:val="0"/>
        <w:autoSpaceDN w:val="0"/>
        <w:ind w:firstLineChars="100" w:firstLine="360"/>
        <w:jc w:val="center"/>
        <w:textAlignment w:val="bottom"/>
        <w:rPr>
          <w:rFonts w:eastAsia="標楷體"/>
          <w:color w:val="000000"/>
          <w:sz w:val="24"/>
          <w:szCs w:val="24"/>
        </w:rPr>
      </w:pPr>
      <w:r>
        <w:rPr>
          <w:rFonts w:eastAsia="標楷體" w:hint="eastAsia"/>
          <w:color w:val="000000"/>
          <w:sz w:val="36"/>
          <w:szCs w:val="36"/>
        </w:rPr>
        <w:t>顧廷緯</w:t>
      </w:r>
    </w:p>
    <w:p w:rsidR="00605163" w:rsidRPr="00631CA8" w:rsidRDefault="00303E19" w:rsidP="00303E19">
      <w:pPr>
        <w:widowControl/>
        <w:autoSpaceDE w:val="0"/>
        <w:autoSpaceDN w:val="0"/>
        <w:ind w:firstLineChars="450" w:firstLine="1620"/>
        <w:jc w:val="center"/>
        <w:textAlignment w:val="bottom"/>
        <w:rPr>
          <w:rFonts w:eastAsia="標楷體"/>
          <w:color w:val="FF0000"/>
          <w:sz w:val="36"/>
          <w:szCs w:val="36"/>
        </w:rPr>
      </w:pPr>
      <w:r w:rsidRPr="00303E19">
        <w:rPr>
          <w:rFonts w:eastAsia="標楷體"/>
          <w:color w:val="000000"/>
          <w:sz w:val="36"/>
          <w:szCs w:val="36"/>
        </w:rPr>
        <w:t>Ting-Wei Ku</w:t>
      </w:r>
    </w:p>
    <w:p w:rsidR="00605163" w:rsidRPr="00631CA8" w:rsidRDefault="00605163">
      <w:pPr>
        <w:widowControl/>
        <w:autoSpaceDE w:val="0"/>
        <w:autoSpaceDN w:val="0"/>
        <w:jc w:val="both"/>
        <w:textAlignment w:val="bottom"/>
        <w:rPr>
          <w:rFonts w:eastAsia="標楷體"/>
          <w:color w:val="FF0000"/>
          <w:sz w:val="36"/>
          <w:szCs w:val="36"/>
        </w:rPr>
      </w:pP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r w:rsidRPr="00631CA8">
        <w:rPr>
          <w:rFonts w:eastAsia="標楷體" w:hint="eastAsia"/>
          <w:color w:val="FF0000"/>
          <w:sz w:val="36"/>
          <w:szCs w:val="36"/>
        </w:rPr>
        <w:tab/>
      </w:r>
    </w:p>
    <w:p w:rsidR="00605163" w:rsidRPr="00631CA8" w:rsidRDefault="00605163">
      <w:pPr>
        <w:widowControl/>
        <w:autoSpaceDE w:val="0"/>
        <w:autoSpaceDN w:val="0"/>
        <w:jc w:val="center"/>
        <w:textAlignment w:val="bottom"/>
        <w:rPr>
          <w:rFonts w:eastAsia="標楷體"/>
          <w:color w:val="FF0000"/>
          <w:sz w:val="36"/>
          <w:szCs w:val="36"/>
        </w:rPr>
      </w:pPr>
    </w:p>
    <w:p w:rsidR="001B40C1" w:rsidRPr="00631CA8" w:rsidRDefault="001B40C1">
      <w:pPr>
        <w:widowControl/>
        <w:autoSpaceDE w:val="0"/>
        <w:autoSpaceDN w:val="0"/>
        <w:jc w:val="center"/>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2371DE" w:rsidRPr="00B925E7" w:rsidRDefault="00B925E7" w:rsidP="002371DE">
      <w:pPr>
        <w:widowControl/>
        <w:autoSpaceDE w:val="0"/>
        <w:autoSpaceDN w:val="0"/>
        <w:ind w:leftChars="101" w:left="823" w:hangingChars="150" w:hanging="540"/>
        <w:jc w:val="center"/>
        <w:textAlignment w:val="bottom"/>
        <w:rPr>
          <w:rFonts w:eastAsia="標楷體"/>
          <w:color w:val="000000"/>
          <w:spacing w:val="-20"/>
          <w:sz w:val="20"/>
        </w:rPr>
      </w:pPr>
      <w:r>
        <w:rPr>
          <w:rFonts w:eastAsia="標楷體" w:hint="eastAsia"/>
          <w:color w:val="000000"/>
          <w:sz w:val="36"/>
          <w:szCs w:val="36"/>
        </w:rPr>
        <w:t xml:space="preserve">  </w:t>
      </w:r>
      <w:r w:rsidR="001B40C1" w:rsidRPr="00AE41A2">
        <w:rPr>
          <w:rFonts w:eastAsia="標楷體" w:hint="eastAsia"/>
          <w:color w:val="000000"/>
          <w:sz w:val="36"/>
          <w:szCs w:val="36"/>
        </w:rPr>
        <w:t>指導教授﹕</w:t>
      </w:r>
      <w:r w:rsidR="00303E19" w:rsidRPr="00303E19">
        <w:rPr>
          <w:rFonts w:eastAsia="標楷體" w:hint="eastAsia"/>
          <w:color w:val="000000"/>
          <w:sz w:val="36"/>
          <w:szCs w:val="36"/>
        </w:rPr>
        <w:t>林守德</w:t>
      </w:r>
      <w:r w:rsidR="00303E19" w:rsidRPr="00303E19">
        <w:rPr>
          <w:rFonts w:eastAsia="標楷體" w:hint="eastAsia"/>
          <w:color w:val="000000"/>
          <w:sz w:val="36"/>
          <w:szCs w:val="36"/>
        </w:rPr>
        <w:t xml:space="preserve"> </w:t>
      </w:r>
      <w:r w:rsidR="00303E19" w:rsidRPr="00303E19">
        <w:rPr>
          <w:rFonts w:eastAsia="標楷體" w:hint="eastAsia"/>
          <w:color w:val="000000"/>
          <w:sz w:val="36"/>
          <w:szCs w:val="36"/>
        </w:rPr>
        <w:t>博士</w:t>
      </w:r>
    </w:p>
    <w:p w:rsidR="00AE41A2"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sidRPr="00303E19">
        <w:rPr>
          <w:rFonts w:eastAsia="標楷體"/>
          <w:color w:val="000000"/>
          <w:sz w:val="36"/>
          <w:szCs w:val="36"/>
        </w:rPr>
        <w:t>Advisor: Shou-De Lin, Ph.D.</w:t>
      </w:r>
    </w:p>
    <w:p w:rsidR="001B40C1" w:rsidRPr="00AE41A2" w:rsidRDefault="001B40C1" w:rsidP="00AE41A2">
      <w:pPr>
        <w:widowControl/>
        <w:autoSpaceDE w:val="0"/>
        <w:autoSpaceDN w:val="0"/>
        <w:ind w:leftChars="294" w:left="823" w:firstLineChars="850" w:firstLine="3060"/>
        <w:textAlignment w:val="bottom"/>
        <w:rPr>
          <w:rFonts w:eastAsia="標楷體"/>
          <w:color w:val="FF0000"/>
          <w:sz w:val="36"/>
          <w:szCs w:val="36"/>
        </w:rPr>
      </w:pPr>
    </w:p>
    <w:p w:rsidR="00605163" w:rsidRPr="00631CA8" w:rsidRDefault="00605163">
      <w:pPr>
        <w:widowControl/>
        <w:autoSpaceDE w:val="0"/>
        <w:autoSpaceDN w:val="0"/>
        <w:jc w:val="center"/>
        <w:textAlignment w:val="bottom"/>
        <w:rPr>
          <w:rFonts w:eastAsia="標楷體"/>
          <w:color w:val="FF0000"/>
          <w:sz w:val="36"/>
          <w:szCs w:val="36"/>
        </w:rPr>
      </w:pPr>
    </w:p>
    <w:p w:rsidR="00605163" w:rsidRDefault="00605163">
      <w:pPr>
        <w:widowControl/>
        <w:autoSpaceDE w:val="0"/>
        <w:autoSpaceDN w:val="0"/>
        <w:jc w:val="center"/>
        <w:textAlignment w:val="bottom"/>
        <w:rPr>
          <w:rFonts w:eastAsia="標楷體"/>
          <w:sz w:val="36"/>
          <w:szCs w:val="36"/>
        </w:rPr>
      </w:pPr>
    </w:p>
    <w:p w:rsidR="00605163" w:rsidRDefault="00B925E7">
      <w:pPr>
        <w:widowControl/>
        <w:autoSpaceDE w:val="0"/>
        <w:autoSpaceDN w:val="0"/>
        <w:jc w:val="center"/>
        <w:textAlignment w:val="bottom"/>
        <w:rPr>
          <w:rFonts w:eastAsia="標楷體"/>
          <w:sz w:val="36"/>
          <w:szCs w:val="36"/>
        </w:rPr>
      </w:pPr>
      <w:r>
        <w:rPr>
          <w:rFonts w:eastAsia="標楷體" w:hint="eastAsia"/>
          <w:sz w:val="36"/>
          <w:szCs w:val="36"/>
        </w:rPr>
        <w:t xml:space="preserve">    </w:t>
      </w:r>
      <w:r w:rsidR="008E2C17">
        <w:rPr>
          <w:rFonts w:eastAsia="標楷體" w:hint="eastAsia"/>
          <w:sz w:val="36"/>
          <w:szCs w:val="36"/>
        </w:rPr>
        <w:t xml:space="preserve">  </w:t>
      </w:r>
      <w:r>
        <w:rPr>
          <w:rFonts w:eastAsia="標楷體" w:hint="eastAsia"/>
          <w:sz w:val="36"/>
          <w:szCs w:val="36"/>
        </w:rPr>
        <w:t xml:space="preserve"> </w:t>
      </w:r>
      <w:r w:rsidR="00605163">
        <w:rPr>
          <w:rFonts w:eastAsia="標楷體" w:hint="eastAsia"/>
          <w:sz w:val="36"/>
          <w:szCs w:val="36"/>
        </w:rPr>
        <w:t>中華民國</w:t>
      </w:r>
      <w:r w:rsidR="00605163">
        <w:rPr>
          <w:rFonts w:eastAsia="標楷體" w:hint="eastAsia"/>
          <w:sz w:val="36"/>
          <w:szCs w:val="36"/>
        </w:rPr>
        <w:t xml:space="preserve"> </w:t>
      </w:r>
      <w:r w:rsidR="00303E19">
        <w:rPr>
          <w:rFonts w:eastAsia="標楷體" w:hint="eastAsia"/>
          <w:sz w:val="36"/>
          <w:szCs w:val="36"/>
        </w:rPr>
        <w:t>104</w:t>
      </w:r>
      <w:r w:rsidR="00605163">
        <w:rPr>
          <w:rFonts w:eastAsia="標楷體" w:hint="eastAsia"/>
          <w:sz w:val="36"/>
          <w:szCs w:val="36"/>
        </w:rPr>
        <w:t xml:space="preserve"> </w:t>
      </w:r>
      <w:r w:rsidR="00605163">
        <w:rPr>
          <w:rFonts w:eastAsia="標楷體" w:hint="eastAsia"/>
          <w:sz w:val="36"/>
          <w:szCs w:val="36"/>
        </w:rPr>
        <w:t>年</w:t>
      </w:r>
      <w:r w:rsidR="00605163">
        <w:rPr>
          <w:rFonts w:eastAsia="標楷體" w:hint="eastAsia"/>
          <w:sz w:val="36"/>
          <w:szCs w:val="36"/>
        </w:rPr>
        <w:t xml:space="preserve"> </w:t>
      </w:r>
      <w:r w:rsidR="00303E19">
        <w:rPr>
          <w:rFonts w:eastAsia="標楷體" w:hint="eastAsia"/>
          <w:sz w:val="36"/>
          <w:szCs w:val="36"/>
        </w:rPr>
        <w:t>1</w:t>
      </w:r>
      <w:r w:rsidR="00605163">
        <w:rPr>
          <w:rFonts w:eastAsia="標楷體" w:hint="eastAsia"/>
          <w:sz w:val="36"/>
          <w:szCs w:val="36"/>
        </w:rPr>
        <w:t xml:space="preserve"> </w:t>
      </w:r>
      <w:r w:rsidR="00605163">
        <w:rPr>
          <w:rFonts w:eastAsia="標楷體" w:hint="eastAsia"/>
          <w:sz w:val="36"/>
          <w:szCs w:val="36"/>
        </w:rPr>
        <w:t>月</w:t>
      </w:r>
    </w:p>
    <w:p w:rsidR="008E2C17" w:rsidRPr="00B925E7" w:rsidRDefault="00303E19" w:rsidP="00303E19">
      <w:pPr>
        <w:widowControl/>
        <w:autoSpaceDE w:val="0"/>
        <w:autoSpaceDN w:val="0"/>
        <w:ind w:firstLineChars="500" w:firstLine="1800"/>
        <w:jc w:val="center"/>
        <w:textAlignment w:val="bottom"/>
        <w:rPr>
          <w:rFonts w:eastAsia="標楷體"/>
          <w:color w:val="FF0000"/>
          <w:spacing w:val="-20"/>
          <w:sz w:val="20"/>
        </w:rPr>
      </w:pPr>
      <w:r>
        <w:rPr>
          <w:rFonts w:eastAsia="標楷體" w:hint="eastAsia"/>
          <w:sz w:val="36"/>
          <w:szCs w:val="36"/>
        </w:rPr>
        <w:t>J</w:t>
      </w:r>
      <w:r>
        <w:rPr>
          <w:rFonts w:eastAsia="標楷體"/>
          <w:sz w:val="36"/>
          <w:szCs w:val="36"/>
        </w:rPr>
        <w:t>an 2015</w:t>
      </w:r>
    </w:p>
    <w:p w:rsidR="000027D3" w:rsidRDefault="00605163" w:rsidP="000027D3">
      <w:pPr>
        <w:jc w:val="center"/>
        <w:rPr>
          <w:rFonts w:eastAsia="標楷體"/>
          <w:sz w:val="48"/>
        </w:rPr>
      </w:pPr>
      <w:r>
        <w:rPr>
          <w:rFonts w:eastAsia="標楷體"/>
          <w:sz w:val="32"/>
          <w:u w:val="single"/>
        </w:rPr>
        <w:br/>
      </w:r>
      <w:r>
        <w:rPr>
          <w:rFonts w:eastAsia="標楷體"/>
        </w:rPr>
        <w:br w:type="page"/>
      </w:r>
      <w:r w:rsidR="000027D3">
        <w:rPr>
          <w:rFonts w:eastAsia="標楷體" w:hint="eastAsia"/>
          <w:sz w:val="48"/>
        </w:rPr>
        <w:lastRenderedPageBreak/>
        <w:t>國立臺灣大學（碩）博士學位論文</w:t>
      </w:r>
    </w:p>
    <w:p w:rsidR="000027D3" w:rsidRPr="00910791" w:rsidRDefault="000027D3" w:rsidP="00910791">
      <w:pPr>
        <w:pStyle w:val="1"/>
        <w:rPr>
          <w:sz w:val="52"/>
          <w:szCs w:val="52"/>
        </w:rPr>
      </w:pPr>
      <w:bookmarkStart w:id="0" w:name="_Toc411856333"/>
      <w:r w:rsidRPr="00910791">
        <w:rPr>
          <w:rFonts w:hint="eastAsia"/>
          <w:sz w:val="52"/>
          <w:szCs w:val="52"/>
        </w:rPr>
        <w:t>口試委員會審定書</w:t>
      </w:r>
      <w:bookmarkEnd w:id="0"/>
    </w:p>
    <w:p w:rsidR="000027D3" w:rsidRDefault="000027D3" w:rsidP="000027D3">
      <w:pPr>
        <w:snapToGrid w:val="0"/>
        <w:spacing w:before="100" w:beforeAutospacing="1" w:after="100" w:afterAutospacing="1" w:line="240" w:lineRule="atLeast"/>
        <w:jc w:val="center"/>
        <w:rPr>
          <w:rFonts w:eastAsia="標楷體"/>
          <w:sz w:val="40"/>
        </w:rPr>
      </w:pPr>
      <w:r w:rsidRPr="00F615E0">
        <w:rPr>
          <w:rFonts w:eastAsia="標楷體" w:hint="eastAsia"/>
          <w:sz w:val="40"/>
        </w:rPr>
        <w:t>以基於時間比重之回歸預測電視收視率</w:t>
      </w:r>
      <w:r>
        <w:rPr>
          <w:rFonts w:eastAsia="標楷體"/>
          <w:sz w:val="40"/>
        </w:rPr>
        <w:br/>
      </w:r>
      <w:r w:rsidRPr="00F615E0">
        <w:rPr>
          <w:rFonts w:eastAsia="標楷體"/>
          <w:sz w:val="40"/>
        </w:rPr>
        <w:t>TV Ratings Prediction with Time Weighting Based Regression</w:t>
      </w: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p>
    <w:p w:rsidR="000027D3" w:rsidRDefault="000027D3" w:rsidP="000027D3">
      <w:pPr>
        <w:snapToGrid w:val="0"/>
        <w:spacing w:before="100" w:beforeAutospacing="1" w:after="100" w:afterAutospacing="1" w:line="240" w:lineRule="atLeast"/>
        <w:ind w:firstLineChars="200" w:firstLine="640"/>
        <w:jc w:val="both"/>
        <w:rPr>
          <w:rFonts w:eastAsia="標楷體"/>
          <w:sz w:val="32"/>
        </w:rPr>
      </w:pPr>
      <w:r>
        <w:rPr>
          <w:rFonts w:eastAsia="標楷體" w:hint="eastAsia"/>
          <w:sz w:val="32"/>
        </w:rPr>
        <w:t>本論文係顧廷緯君（</w:t>
      </w:r>
      <w:r>
        <w:rPr>
          <w:rFonts w:eastAsia="標楷體" w:hint="eastAsia"/>
          <w:sz w:val="32"/>
        </w:rPr>
        <w:t>r01922060</w:t>
      </w:r>
      <w:r>
        <w:rPr>
          <w:rFonts w:eastAsia="標楷體" w:hint="eastAsia"/>
          <w:sz w:val="32"/>
        </w:rPr>
        <w:t>）在國立臺灣大學資訊工程學系、所完成之碩士學位論文，於民國</w:t>
      </w:r>
      <w:r>
        <w:rPr>
          <w:rFonts w:eastAsia="標楷體" w:hint="eastAsia"/>
          <w:sz w:val="32"/>
        </w:rPr>
        <w:t>104</w:t>
      </w:r>
      <w:r>
        <w:rPr>
          <w:rFonts w:eastAsia="標楷體" w:hint="eastAsia"/>
          <w:sz w:val="32"/>
        </w:rPr>
        <w:t>年</w:t>
      </w:r>
      <w:r>
        <w:rPr>
          <w:rFonts w:eastAsia="標楷體" w:hint="eastAsia"/>
          <w:sz w:val="32"/>
        </w:rPr>
        <w:t>1</w:t>
      </w:r>
      <w:r>
        <w:rPr>
          <w:rFonts w:eastAsia="標楷體" w:hint="eastAsia"/>
          <w:sz w:val="32"/>
        </w:rPr>
        <w:t>月</w:t>
      </w:r>
      <w:r>
        <w:rPr>
          <w:rFonts w:eastAsia="標楷體" w:hint="eastAsia"/>
          <w:sz w:val="32"/>
        </w:rPr>
        <w:t>30</w:t>
      </w:r>
      <w:r>
        <w:rPr>
          <w:rFonts w:eastAsia="標楷體" w:hint="eastAsia"/>
          <w:sz w:val="32"/>
        </w:rPr>
        <w:t>日承下列考試委員審查通過及口試及格，特此證明</w:t>
      </w:r>
    </w:p>
    <w:p w:rsidR="000027D3" w:rsidRDefault="000027D3" w:rsidP="000027D3">
      <w:pPr>
        <w:spacing w:line="480" w:lineRule="auto"/>
        <w:rPr>
          <w:rFonts w:eastAsia="標楷體"/>
        </w:rPr>
      </w:pPr>
    </w:p>
    <w:p w:rsidR="000027D3" w:rsidRDefault="000027D3" w:rsidP="000027D3">
      <w:pPr>
        <w:snapToGrid w:val="0"/>
        <w:spacing w:before="100" w:beforeAutospacing="1" w:after="100" w:afterAutospacing="1" w:line="240" w:lineRule="atLeast"/>
        <w:jc w:val="both"/>
        <w:rPr>
          <w:rFonts w:eastAsia="標楷體"/>
          <w:sz w:val="32"/>
        </w:rPr>
      </w:pPr>
    </w:p>
    <w:p w:rsidR="000027D3" w:rsidRDefault="000027D3" w:rsidP="000027D3">
      <w:pPr>
        <w:snapToGrid w:val="0"/>
        <w:spacing w:line="240" w:lineRule="atLeast"/>
        <w:jc w:val="both"/>
        <w:rPr>
          <w:rFonts w:eastAsia="標楷體"/>
          <w:sz w:val="32"/>
        </w:rPr>
      </w:pPr>
      <w:r>
        <w:rPr>
          <w:rFonts w:eastAsia="標楷體" w:hint="eastAsia"/>
          <w:sz w:val="32"/>
        </w:rPr>
        <w:t>口試委員：</w:t>
      </w:r>
    </w:p>
    <w:p w:rsidR="000027D3" w:rsidRDefault="000027D3" w:rsidP="000027D3">
      <w:pPr>
        <w:snapToGrid w:val="0"/>
        <w:spacing w:line="500" w:lineRule="atLeast"/>
        <w:ind w:leftChars="700" w:left="3560" w:hangingChars="500" w:hanging="1600"/>
        <w:jc w:val="both"/>
        <w:rPr>
          <w:rFonts w:eastAsia="標楷體"/>
          <w:sz w:val="32"/>
        </w:rPr>
      </w:pPr>
      <w:r>
        <w:rPr>
          <w:rFonts w:eastAsia="標楷體" w:hint="eastAsia"/>
          <w:sz w:val="32"/>
          <w:u w:val="single"/>
        </w:rPr>
        <w:t xml:space="preserve">　　　　　　　　　　　　　　　　（簽名）</w:t>
      </w:r>
      <w:r>
        <w:rPr>
          <w:rFonts w:eastAsia="標楷體"/>
          <w:sz w:val="32"/>
        </w:rPr>
        <w:br/>
      </w:r>
      <w:r>
        <w:rPr>
          <w:rFonts w:eastAsia="標楷體" w:hint="eastAsia"/>
          <w:sz w:val="32"/>
        </w:rPr>
        <w:t>（指導教授）</w:t>
      </w: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ind w:leftChars="700" w:left="3560" w:hangingChars="500" w:hanging="1600"/>
        <w:jc w:val="both"/>
        <w:rPr>
          <w:rFonts w:eastAsia="標楷體"/>
          <w:sz w:val="32"/>
          <w:u w:val="single"/>
        </w:rPr>
      </w:pPr>
    </w:p>
    <w:p w:rsidR="000027D3" w:rsidRDefault="000027D3" w:rsidP="000027D3">
      <w:pPr>
        <w:snapToGrid w:val="0"/>
        <w:spacing w:line="500" w:lineRule="atLeast"/>
        <w:ind w:leftChars="700" w:left="3560" w:hangingChars="500" w:hanging="1600"/>
        <w:jc w:val="both"/>
        <w:rPr>
          <w:rFonts w:eastAsia="標楷體"/>
          <w:sz w:val="32"/>
          <w:u w:val="single"/>
        </w:rPr>
      </w:pPr>
      <w:r>
        <w:rPr>
          <w:rFonts w:eastAsia="標楷體" w:hint="eastAsia"/>
          <w:sz w:val="32"/>
          <w:u w:val="single"/>
        </w:rPr>
        <w:t xml:space="preserve">　　　　　　　　</w:t>
      </w:r>
      <w:r>
        <w:rPr>
          <w:rFonts w:eastAsia="標楷體" w:hint="eastAsia"/>
          <w:sz w:val="32"/>
          <w:u w:val="single"/>
        </w:rPr>
        <w:t xml:space="preserve">  </w:t>
      </w:r>
      <w:r>
        <w:rPr>
          <w:rFonts w:eastAsia="標楷體" w:hint="eastAsia"/>
          <w:sz w:val="32"/>
        </w:rPr>
        <w:t xml:space="preserve">     </w:t>
      </w:r>
      <w:r>
        <w:rPr>
          <w:rFonts w:eastAsia="標楷體" w:hint="eastAsia"/>
          <w:sz w:val="32"/>
          <w:u w:val="single"/>
        </w:rPr>
        <w:t xml:space="preserve">　　　　　　　　</w:t>
      </w:r>
      <w:r>
        <w:rPr>
          <w:rFonts w:eastAsia="標楷體" w:hint="eastAsia"/>
          <w:sz w:val="32"/>
          <w:u w:val="single"/>
        </w:rPr>
        <w:t xml:space="preserve">  </w:t>
      </w:r>
    </w:p>
    <w:p w:rsidR="000027D3" w:rsidRDefault="000027D3" w:rsidP="000027D3">
      <w:pPr>
        <w:snapToGrid w:val="0"/>
        <w:spacing w:line="500" w:lineRule="atLeast"/>
        <w:jc w:val="both"/>
        <w:rPr>
          <w:rFonts w:eastAsia="標楷體"/>
        </w:rPr>
      </w:pPr>
    </w:p>
    <w:p w:rsidR="000027D3" w:rsidRDefault="000027D3" w:rsidP="000027D3">
      <w:pPr>
        <w:snapToGrid w:val="0"/>
        <w:spacing w:line="500" w:lineRule="atLeast"/>
        <w:jc w:val="both"/>
        <w:rPr>
          <w:rFonts w:eastAsia="標楷體"/>
          <w:sz w:val="32"/>
          <w:u w:val="single"/>
        </w:rPr>
      </w:pPr>
      <w:r>
        <w:rPr>
          <w:rFonts w:eastAsia="標楷體" w:hint="eastAsia"/>
        </w:rPr>
        <w:t>系主任、所長</w:t>
      </w:r>
      <w:r>
        <w:rPr>
          <w:rFonts w:eastAsia="標楷體" w:hint="eastAsia"/>
        </w:rPr>
        <w:t xml:space="preserve">  </w:t>
      </w:r>
      <w:r>
        <w:rPr>
          <w:rFonts w:eastAsia="標楷體" w:hint="eastAsia"/>
          <w:sz w:val="32"/>
          <w:u w:val="single"/>
        </w:rPr>
        <w:t xml:space="preserve">　　　　　　　　　　　（簽名）</w:t>
      </w:r>
    </w:p>
    <w:p w:rsidR="000027D3" w:rsidRDefault="000027D3" w:rsidP="000027D3">
      <w:pPr>
        <w:rPr>
          <w:rFonts w:eastAsia="標楷體"/>
          <w:color w:val="FF0000"/>
        </w:rPr>
      </w:pPr>
      <w:r w:rsidRPr="009C5B87">
        <w:rPr>
          <w:rFonts w:eastAsia="標楷體" w:hint="eastAsia"/>
          <w:color w:val="FF0000"/>
        </w:rPr>
        <w:t>（</w:t>
      </w:r>
      <w:r>
        <w:rPr>
          <w:rFonts w:eastAsia="標楷體" w:hint="eastAsia"/>
          <w:color w:val="FF0000"/>
        </w:rPr>
        <w:t>是否須</w:t>
      </w:r>
      <w:r w:rsidRPr="009C5B87">
        <w:rPr>
          <w:rFonts w:eastAsia="標楷體" w:hint="eastAsia"/>
          <w:color w:val="FF0000"/>
          <w:szCs w:val="27"/>
        </w:rPr>
        <w:t>簽章</w:t>
      </w:r>
      <w:r>
        <w:rPr>
          <w:rFonts w:eastAsia="標楷體" w:hint="eastAsia"/>
          <w:color w:val="FF0000"/>
          <w:szCs w:val="27"/>
        </w:rPr>
        <w:t>依各院系所規定</w:t>
      </w:r>
      <w:r w:rsidRPr="009C5B87">
        <w:rPr>
          <w:rFonts w:eastAsia="標楷體" w:hint="eastAsia"/>
          <w:color w:val="FF0000"/>
        </w:rPr>
        <w:t>）</w:t>
      </w:r>
    </w:p>
    <w:p w:rsidR="000027D3" w:rsidRDefault="000027D3" w:rsidP="00313767">
      <w:pPr>
        <w:pStyle w:val="1"/>
      </w:pPr>
      <w:r>
        <w:rPr>
          <w:color w:val="FF0000"/>
        </w:rPr>
        <w:br w:type="page"/>
      </w:r>
      <w:bookmarkStart w:id="1" w:name="_Toc411856334"/>
      <w:r w:rsidRPr="008C0702">
        <w:rPr>
          <w:rFonts w:hint="eastAsia"/>
        </w:rPr>
        <w:lastRenderedPageBreak/>
        <w:t>誌謝</w:t>
      </w:r>
      <w:bookmarkEnd w:id="1"/>
    </w:p>
    <w:p w:rsidR="000027D3" w:rsidRDefault="000027D3" w:rsidP="000027D3">
      <w:pPr>
        <w:rPr>
          <w:rFonts w:eastAsia="標楷體"/>
          <w:sz w:val="24"/>
          <w:szCs w:val="24"/>
        </w:rPr>
      </w:pPr>
      <w:r>
        <w:rPr>
          <w:rFonts w:eastAsia="標楷體"/>
          <w:sz w:val="24"/>
          <w:szCs w:val="24"/>
        </w:rPr>
        <w:t>Many thanks to the following people that help me complete this research:</w:t>
      </w:r>
    </w:p>
    <w:p w:rsidR="000027D3" w:rsidRDefault="000027D3" w:rsidP="00250676">
      <w:pPr>
        <w:numPr>
          <w:ilvl w:val="0"/>
          <w:numId w:val="1"/>
        </w:numPr>
        <w:rPr>
          <w:rFonts w:eastAsia="標楷體"/>
          <w:sz w:val="24"/>
          <w:szCs w:val="24"/>
        </w:rPr>
      </w:pPr>
      <w:r>
        <w:rPr>
          <w:rFonts w:eastAsia="標楷體"/>
          <w:sz w:val="24"/>
          <w:szCs w:val="24"/>
        </w:rPr>
        <w:t>Shou-De Lin</w:t>
      </w:r>
    </w:p>
    <w:p w:rsidR="000027D3" w:rsidRDefault="000027D3" w:rsidP="00250676">
      <w:pPr>
        <w:numPr>
          <w:ilvl w:val="0"/>
          <w:numId w:val="1"/>
        </w:numPr>
        <w:rPr>
          <w:rFonts w:eastAsia="標楷體"/>
          <w:sz w:val="24"/>
          <w:szCs w:val="24"/>
        </w:rPr>
      </w:pPr>
      <w:r>
        <w:rPr>
          <w:rFonts w:eastAsia="標楷體" w:hint="eastAsia"/>
          <w:sz w:val="24"/>
          <w:szCs w:val="24"/>
        </w:rPr>
        <w:t>Yu-</w:t>
      </w:r>
      <w:r>
        <w:rPr>
          <w:rFonts w:eastAsia="標楷體"/>
          <w:sz w:val="24"/>
          <w:szCs w:val="24"/>
        </w:rPr>
        <w:t>Yang Hung</w:t>
      </w:r>
    </w:p>
    <w:p w:rsidR="000027D3" w:rsidRDefault="000027D3" w:rsidP="00250676">
      <w:pPr>
        <w:numPr>
          <w:ilvl w:val="0"/>
          <w:numId w:val="1"/>
        </w:numPr>
        <w:rPr>
          <w:rFonts w:eastAsia="標楷體"/>
          <w:sz w:val="24"/>
          <w:szCs w:val="24"/>
        </w:rPr>
      </w:pPr>
      <w:r>
        <w:rPr>
          <w:rFonts w:eastAsia="標楷體"/>
          <w:sz w:val="24"/>
          <w:szCs w:val="24"/>
        </w:rPr>
        <w:t>Yu-An Yen</w:t>
      </w:r>
    </w:p>
    <w:p w:rsidR="000027D3" w:rsidRDefault="000027D3" w:rsidP="00250676">
      <w:pPr>
        <w:numPr>
          <w:ilvl w:val="0"/>
          <w:numId w:val="1"/>
        </w:numPr>
        <w:rPr>
          <w:rFonts w:eastAsia="標楷體"/>
          <w:sz w:val="24"/>
          <w:szCs w:val="24"/>
        </w:rPr>
      </w:pPr>
      <w:r>
        <w:rPr>
          <w:rFonts w:eastAsia="標楷體"/>
          <w:sz w:val="24"/>
          <w:szCs w:val="24"/>
        </w:rPr>
        <w:t>Tim Chen</w:t>
      </w:r>
    </w:p>
    <w:p w:rsidR="000027D3" w:rsidRPr="00F60DFC" w:rsidRDefault="000027D3" w:rsidP="00250676">
      <w:pPr>
        <w:numPr>
          <w:ilvl w:val="0"/>
          <w:numId w:val="1"/>
        </w:numPr>
        <w:rPr>
          <w:rFonts w:eastAsia="標楷體"/>
          <w:sz w:val="24"/>
          <w:szCs w:val="24"/>
        </w:rPr>
      </w:pPr>
      <w:r>
        <w:rPr>
          <w:rFonts w:eastAsia="標楷體"/>
          <w:sz w:val="24"/>
          <w:szCs w:val="24"/>
        </w:rPr>
        <w:t>Eric Yang</w:t>
      </w:r>
    </w:p>
    <w:p w:rsidR="00EB04B7" w:rsidRDefault="000027D3" w:rsidP="000027D3">
      <w:pPr>
        <w:rPr>
          <w:rFonts w:eastAsia="標楷體"/>
          <w:sz w:val="24"/>
          <w:szCs w:val="24"/>
        </w:rPr>
      </w:pPr>
      <w:r>
        <w:rPr>
          <w:rFonts w:eastAsia="標楷體"/>
          <w:sz w:val="24"/>
          <w:szCs w:val="24"/>
        </w:rPr>
        <w:t>I also want to thank my parents who gave me the freedom to complete research at my own pace.</w:t>
      </w:r>
      <w:r>
        <w:rPr>
          <w:rFonts w:eastAsia="標楷體" w:hint="eastAsia"/>
          <w:sz w:val="24"/>
          <w:szCs w:val="24"/>
        </w:rPr>
        <w:t xml:space="preserve"> </w:t>
      </w:r>
      <w:r>
        <w:rPr>
          <w:rFonts w:eastAsia="標楷體"/>
          <w:sz w:val="24"/>
          <w:szCs w:val="24"/>
        </w:rPr>
        <w:t>Finally, thank God for giving my opportunity to meet all the people above.</w:t>
      </w:r>
    </w:p>
    <w:p w:rsidR="00EB04B7" w:rsidRDefault="00EB04B7" w:rsidP="00313767">
      <w:pPr>
        <w:pStyle w:val="1"/>
      </w:pPr>
      <w:r>
        <w:rPr>
          <w:sz w:val="24"/>
          <w:szCs w:val="24"/>
        </w:rPr>
        <w:br w:type="page"/>
      </w:r>
      <w:bookmarkStart w:id="2" w:name="_Toc411856335"/>
      <w:r>
        <w:rPr>
          <w:rFonts w:hint="eastAsia"/>
        </w:rPr>
        <w:lastRenderedPageBreak/>
        <w:t>中文摘要</w:t>
      </w:r>
      <w:bookmarkEnd w:id="2"/>
    </w:p>
    <w:p w:rsidR="00EB04B7" w:rsidRDefault="00C9343F" w:rsidP="00EB04B7">
      <w:pPr>
        <w:spacing w:line="360" w:lineRule="auto"/>
        <w:rPr>
          <w:rFonts w:eastAsia="標楷體"/>
          <w:sz w:val="24"/>
          <w:szCs w:val="24"/>
        </w:rPr>
      </w:pPr>
      <w:r>
        <w:rPr>
          <w:rFonts w:eastAsia="標楷體" w:hint="eastAsia"/>
          <w:sz w:val="24"/>
          <w:szCs w:val="24"/>
        </w:rPr>
        <w:t>此</w:t>
      </w:r>
      <w:r w:rsidR="00EB04B7">
        <w:rPr>
          <w:rFonts w:eastAsia="標楷體" w:hint="eastAsia"/>
          <w:sz w:val="24"/>
          <w:szCs w:val="24"/>
        </w:rPr>
        <w:t>論文</w:t>
      </w:r>
      <w:r w:rsidR="00012F3D">
        <w:rPr>
          <w:rFonts w:eastAsia="標楷體" w:hint="eastAsia"/>
          <w:sz w:val="24"/>
          <w:szCs w:val="24"/>
        </w:rPr>
        <w:t>主要貢獻為</w:t>
      </w:r>
      <w:r w:rsidR="00EB04B7">
        <w:rPr>
          <w:rFonts w:eastAsia="標楷體" w:hint="eastAsia"/>
          <w:sz w:val="24"/>
          <w:szCs w:val="24"/>
        </w:rPr>
        <w:t>提出一個簡單</w:t>
      </w:r>
      <w:r w:rsidR="000F0D8A">
        <w:rPr>
          <w:rFonts w:eastAsia="標楷體" w:hint="eastAsia"/>
          <w:sz w:val="24"/>
          <w:szCs w:val="24"/>
        </w:rPr>
        <w:t>且</w:t>
      </w:r>
      <w:r w:rsidR="00490E46">
        <w:rPr>
          <w:rFonts w:eastAsia="標楷體" w:hint="eastAsia"/>
          <w:sz w:val="24"/>
          <w:szCs w:val="24"/>
        </w:rPr>
        <w:t>實驗</w:t>
      </w:r>
      <w:r w:rsidR="001A7333">
        <w:rPr>
          <w:rFonts w:eastAsia="標楷體" w:hint="eastAsia"/>
          <w:sz w:val="24"/>
          <w:szCs w:val="24"/>
        </w:rPr>
        <w:t>結果準確</w:t>
      </w:r>
      <w:r w:rsidR="00EB04B7">
        <w:rPr>
          <w:rFonts w:eastAsia="標楷體" w:hint="eastAsia"/>
          <w:sz w:val="24"/>
          <w:szCs w:val="24"/>
        </w:rPr>
        <w:t>的電視收視率預測方法，名為</w:t>
      </w:r>
      <w:r w:rsidR="00EB04B7">
        <w:rPr>
          <w:rFonts w:eastAsia="標楷體" w:hint="eastAsia"/>
          <w:sz w:val="24"/>
          <w:szCs w:val="24"/>
        </w:rPr>
        <w:t xml:space="preserve"> Time Weighting Regression (TWR)</w:t>
      </w:r>
      <w:r w:rsidR="00EB04B7">
        <w:rPr>
          <w:rFonts w:eastAsia="標楷體" w:hint="eastAsia"/>
          <w:sz w:val="24"/>
          <w:szCs w:val="24"/>
        </w:rPr>
        <w:t>。基於</w:t>
      </w:r>
      <w:r w:rsidR="00E77533">
        <w:rPr>
          <w:rFonts w:eastAsia="標楷體" w:hint="eastAsia"/>
          <w:sz w:val="24"/>
          <w:szCs w:val="24"/>
        </w:rPr>
        <w:t>「越新的資料對預測接下來</w:t>
      </w:r>
      <w:r w:rsidR="00CA601B">
        <w:rPr>
          <w:rFonts w:eastAsia="標楷體" w:hint="eastAsia"/>
          <w:sz w:val="24"/>
          <w:szCs w:val="24"/>
        </w:rPr>
        <w:t>的收視率越重要」的</w:t>
      </w:r>
      <w:r w:rsidR="00EB04B7">
        <w:rPr>
          <w:rFonts w:eastAsia="標楷體" w:hint="eastAsia"/>
          <w:sz w:val="24"/>
          <w:szCs w:val="24"/>
        </w:rPr>
        <w:t>假設，</w:t>
      </w:r>
      <w:r w:rsidR="00EB04B7">
        <w:rPr>
          <w:rFonts w:eastAsia="標楷體" w:hint="eastAsia"/>
          <w:sz w:val="24"/>
          <w:szCs w:val="24"/>
        </w:rPr>
        <w:t xml:space="preserve">TWR </w:t>
      </w:r>
      <w:r w:rsidR="00E77533">
        <w:rPr>
          <w:rFonts w:eastAsia="標楷體" w:hint="eastAsia"/>
          <w:sz w:val="24"/>
          <w:szCs w:val="24"/>
        </w:rPr>
        <w:t>主要</w:t>
      </w:r>
      <w:r w:rsidR="005D1F86">
        <w:rPr>
          <w:rFonts w:eastAsia="標楷體" w:hint="eastAsia"/>
          <w:sz w:val="24"/>
          <w:szCs w:val="24"/>
        </w:rPr>
        <w:t>做的事情</w:t>
      </w:r>
      <w:r w:rsidR="00ED7E11">
        <w:rPr>
          <w:rFonts w:eastAsia="標楷體" w:hint="eastAsia"/>
          <w:sz w:val="24"/>
          <w:szCs w:val="24"/>
        </w:rPr>
        <w:t>為</w:t>
      </w:r>
      <w:r w:rsidR="00CA601B">
        <w:rPr>
          <w:rFonts w:eastAsia="標楷體" w:hint="eastAsia"/>
          <w:sz w:val="24"/>
          <w:szCs w:val="24"/>
        </w:rPr>
        <w:t>：</w:t>
      </w:r>
      <w:r w:rsidR="00996A3C">
        <w:rPr>
          <w:rFonts w:eastAsia="標楷體" w:hint="eastAsia"/>
          <w:sz w:val="24"/>
          <w:szCs w:val="24"/>
        </w:rPr>
        <w:t>根據資料的時間賦予</w:t>
      </w:r>
      <w:r w:rsidR="00EB04B7">
        <w:rPr>
          <w:rFonts w:eastAsia="標楷體" w:hint="eastAsia"/>
          <w:sz w:val="24"/>
          <w:szCs w:val="24"/>
        </w:rPr>
        <w:t>權重，</w:t>
      </w:r>
      <w:r w:rsidR="00FD7C8D">
        <w:rPr>
          <w:rFonts w:eastAsia="標楷體" w:hint="eastAsia"/>
          <w:sz w:val="24"/>
          <w:szCs w:val="24"/>
        </w:rPr>
        <w:t>再</w:t>
      </w:r>
      <w:r w:rsidR="00B905D0">
        <w:rPr>
          <w:rFonts w:eastAsia="標楷體" w:hint="eastAsia"/>
          <w:sz w:val="24"/>
          <w:szCs w:val="24"/>
        </w:rPr>
        <w:t>以帶有</w:t>
      </w:r>
      <w:r w:rsidR="00FD7C8D">
        <w:rPr>
          <w:rFonts w:eastAsia="標楷體" w:hint="eastAsia"/>
          <w:sz w:val="24"/>
          <w:szCs w:val="24"/>
        </w:rPr>
        <w:t>權</w:t>
      </w:r>
      <w:r>
        <w:rPr>
          <w:rFonts w:eastAsia="標楷體" w:hint="eastAsia"/>
          <w:sz w:val="24"/>
          <w:szCs w:val="24"/>
        </w:rPr>
        <w:t>重的</w:t>
      </w:r>
      <w:r w:rsidR="00EB04B7">
        <w:rPr>
          <w:rFonts w:eastAsia="標楷體" w:hint="eastAsia"/>
          <w:sz w:val="24"/>
          <w:szCs w:val="24"/>
        </w:rPr>
        <w:t>資料建立</w:t>
      </w:r>
      <w:r w:rsidR="005D1F86">
        <w:rPr>
          <w:rFonts w:eastAsia="標楷體" w:hint="eastAsia"/>
          <w:sz w:val="24"/>
          <w:szCs w:val="24"/>
        </w:rPr>
        <w:t>回歸</w:t>
      </w:r>
      <w:r w:rsidR="00EB04B7">
        <w:rPr>
          <w:rFonts w:eastAsia="標楷體" w:hint="eastAsia"/>
          <w:sz w:val="24"/>
          <w:szCs w:val="24"/>
        </w:rPr>
        <w:t>模型</w:t>
      </w:r>
      <w:r w:rsidR="00FD7C8D">
        <w:rPr>
          <w:rFonts w:eastAsia="標楷體" w:hint="eastAsia"/>
          <w:sz w:val="24"/>
          <w:szCs w:val="24"/>
        </w:rPr>
        <w:t>，最後用建立的模型預測</w:t>
      </w:r>
      <w:r w:rsidR="00E77533">
        <w:rPr>
          <w:rFonts w:eastAsia="標楷體" w:hint="eastAsia"/>
          <w:sz w:val="24"/>
          <w:szCs w:val="24"/>
        </w:rPr>
        <w:t>接下來</w:t>
      </w:r>
      <w:r w:rsidR="00FD7C8D">
        <w:rPr>
          <w:rFonts w:eastAsia="標楷體" w:hint="eastAsia"/>
          <w:sz w:val="24"/>
          <w:szCs w:val="24"/>
        </w:rPr>
        <w:t>的收視率</w:t>
      </w:r>
      <w:r w:rsidR="00EB04B7">
        <w:rPr>
          <w:rFonts w:eastAsia="標楷體" w:hint="eastAsia"/>
          <w:sz w:val="24"/>
          <w:szCs w:val="24"/>
        </w:rPr>
        <w:t>。</w:t>
      </w:r>
      <w:r w:rsidR="004A4B88">
        <w:rPr>
          <w:rFonts w:eastAsia="標楷體" w:hint="eastAsia"/>
          <w:sz w:val="24"/>
          <w:szCs w:val="24"/>
        </w:rPr>
        <w:t>我們</w:t>
      </w:r>
      <w:r w:rsidR="00CA601B">
        <w:rPr>
          <w:rFonts w:eastAsia="標楷體" w:hint="eastAsia"/>
          <w:sz w:val="24"/>
          <w:szCs w:val="24"/>
        </w:rPr>
        <w:t>以</w:t>
      </w:r>
      <w:r w:rsidR="00217C48">
        <w:rPr>
          <w:rFonts w:eastAsia="標楷體" w:hint="eastAsia"/>
          <w:sz w:val="24"/>
          <w:szCs w:val="24"/>
        </w:rPr>
        <w:t>真實</w:t>
      </w:r>
      <w:r w:rsidR="00CA601B">
        <w:rPr>
          <w:rFonts w:eastAsia="標楷體" w:hint="eastAsia"/>
          <w:sz w:val="24"/>
          <w:szCs w:val="24"/>
        </w:rPr>
        <w:t>世界</w:t>
      </w:r>
      <w:r w:rsidR="00217C48">
        <w:rPr>
          <w:rFonts w:eastAsia="標楷體" w:hint="eastAsia"/>
          <w:sz w:val="24"/>
          <w:szCs w:val="24"/>
        </w:rPr>
        <w:t>的</w:t>
      </w:r>
      <w:r w:rsidR="00644EBD">
        <w:rPr>
          <w:rFonts w:eastAsia="標楷體" w:hint="eastAsia"/>
          <w:sz w:val="24"/>
          <w:szCs w:val="24"/>
        </w:rPr>
        <w:t>電視</w:t>
      </w:r>
      <w:r w:rsidR="00A53B65">
        <w:rPr>
          <w:rFonts w:eastAsia="標楷體" w:hint="eastAsia"/>
          <w:sz w:val="24"/>
          <w:szCs w:val="24"/>
        </w:rPr>
        <w:t>收視率資料</w:t>
      </w:r>
      <w:r w:rsidR="00CA601B">
        <w:rPr>
          <w:rFonts w:eastAsia="標楷體" w:hint="eastAsia"/>
          <w:sz w:val="24"/>
          <w:szCs w:val="24"/>
        </w:rPr>
        <w:t>進行</w:t>
      </w:r>
      <w:r>
        <w:rPr>
          <w:rFonts w:eastAsia="標楷體" w:hint="eastAsia"/>
          <w:sz w:val="24"/>
          <w:szCs w:val="24"/>
        </w:rPr>
        <w:t>實驗</w:t>
      </w:r>
      <w:r w:rsidR="00CA601B">
        <w:rPr>
          <w:rFonts w:eastAsia="標楷體" w:hint="eastAsia"/>
          <w:sz w:val="24"/>
          <w:szCs w:val="24"/>
        </w:rPr>
        <w:t>，</w:t>
      </w:r>
      <w:r w:rsidR="004A4B88">
        <w:rPr>
          <w:rFonts w:eastAsia="標楷體" w:hint="eastAsia"/>
          <w:sz w:val="24"/>
          <w:szCs w:val="24"/>
        </w:rPr>
        <w:t>結果顯示</w:t>
      </w:r>
      <w:r w:rsidR="00490101">
        <w:rPr>
          <w:rFonts w:eastAsia="標楷體" w:hint="eastAsia"/>
          <w:sz w:val="24"/>
          <w:szCs w:val="24"/>
        </w:rPr>
        <w:t>它的預測比</w:t>
      </w:r>
      <w:r w:rsidR="004A4B88">
        <w:rPr>
          <w:rFonts w:eastAsia="標楷體" w:hint="eastAsia"/>
          <w:sz w:val="24"/>
          <w:szCs w:val="24"/>
        </w:rPr>
        <w:t>知名的</w:t>
      </w:r>
      <w:r w:rsidR="00A53B65">
        <w:rPr>
          <w:rFonts w:eastAsia="標楷體" w:hint="eastAsia"/>
          <w:sz w:val="24"/>
          <w:szCs w:val="24"/>
        </w:rPr>
        <w:t>時間序列模型（例如</w:t>
      </w:r>
      <w:r w:rsidR="00A53B65">
        <w:rPr>
          <w:rFonts w:eastAsia="標楷體" w:hint="eastAsia"/>
          <w:sz w:val="24"/>
          <w:szCs w:val="24"/>
        </w:rPr>
        <w:t xml:space="preserve"> E</w:t>
      </w:r>
      <w:r w:rsidR="00A53B65">
        <w:rPr>
          <w:rFonts w:eastAsia="標楷體"/>
          <w:sz w:val="24"/>
          <w:szCs w:val="24"/>
        </w:rPr>
        <w:t xml:space="preserve">xponential Smoothing </w:t>
      </w:r>
      <w:r w:rsidR="00A53B65">
        <w:rPr>
          <w:rFonts w:eastAsia="標楷體" w:hint="eastAsia"/>
          <w:sz w:val="24"/>
          <w:szCs w:val="24"/>
        </w:rPr>
        <w:t>和</w:t>
      </w:r>
      <w:r w:rsidR="00A53B65">
        <w:rPr>
          <w:rFonts w:eastAsia="標楷體" w:hint="eastAsia"/>
          <w:sz w:val="24"/>
          <w:szCs w:val="24"/>
        </w:rPr>
        <w:t xml:space="preserve"> ARIMA</w:t>
      </w:r>
      <w:r w:rsidR="00A53B65">
        <w:rPr>
          <w:rFonts w:eastAsia="標楷體" w:hint="eastAsia"/>
          <w:sz w:val="24"/>
          <w:szCs w:val="24"/>
        </w:rPr>
        <w:t>）</w:t>
      </w:r>
      <w:r w:rsidR="004A4B88">
        <w:rPr>
          <w:rFonts w:eastAsia="標楷體" w:hint="eastAsia"/>
          <w:sz w:val="24"/>
          <w:szCs w:val="24"/>
        </w:rPr>
        <w:t>和回歸模型（類神經網路）</w:t>
      </w:r>
      <w:r w:rsidR="00490101">
        <w:rPr>
          <w:rFonts w:eastAsia="標楷體" w:hint="eastAsia"/>
          <w:sz w:val="24"/>
          <w:szCs w:val="24"/>
        </w:rPr>
        <w:t>還準</w:t>
      </w:r>
      <w:r w:rsidR="00984678">
        <w:rPr>
          <w:rFonts w:eastAsia="標楷體" w:hint="eastAsia"/>
          <w:sz w:val="24"/>
          <w:szCs w:val="24"/>
        </w:rPr>
        <w:t>。</w:t>
      </w:r>
    </w:p>
    <w:p w:rsidR="00EB04B7" w:rsidRPr="004A4B88" w:rsidRDefault="00EB04B7" w:rsidP="00EB04B7">
      <w:pPr>
        <w:spacing w:line="360" w:lineRule="auto"/>
        <w:rPr>
          <w:rFonts w:eastAsia="標楷體"/>
          <w:sz w:val="24"/>
          <w:szCs w:val="24"/>
        </w:rPr>
      </w:pPr>
    </w:p>
    <w:p w:rsidR="00EB04B7" w:rsidRDefault="00EB04B7" w:rsidP="00EB04B7">
      <w:pPr>
        <w:spacing w:line="360" w:lineRule="auto"/>
        <w:rPr>
          <w:rFonts w:eastAsia="標楷體"/>
          <w:sz w:val="24"/>
          <w:szCs w:val="24"/>
        </w:rPr>
      </w:pPr>
      <w:r>
        <w:rPr>
          <w:rFonts w:eastAsia="標楷體" w:hint="eastAsia"/>
          <w:sz w:val="24"/>
          <w:szCs w:val="24"/>
        </w:rPr>
        <w:t>關鍵詞：時間序列預測、電視收視率預測、回歸。</w:t>
      </w:r>
    </w:p>
    <w:p w:rsidR="00EB04B7" w:rsidRPr="00B31F08" w:rsidRDefault="00EB04B7" w:rsidP="00EB04B7">
      <w:pPr>
        <w:spacing w:line="360" w:lineRule="auto"/>
        <w:rPr>
          <w:rFonts w:eastAsia="標楷體"/>
          <w:sz w:val="24"/>
          <w:szCs w:val="24"/>
        </w:rPr>
      </w:pPr>
    </w:p>
    <w:p w:rsidR="00EB04B7" w:rsidRDefault="00EB04B7" w:rsidP="00313767">
      <w:pPr>
        <w:pStyle w:val="1"/>
      </w:pPr>
      <w:bookmarkStart w:id="3" w:name="_Toc411856336"/>
      <w:r>
        <w:rPr>
          <w:rFonts w:hint="eastAsia"/>
        </w:rPr>
        <w:t>英文摘要</w:t>
      </w:r>
      <w:bookmarkEnd w:id="3"/>
    </w:p>
    <w:p w:rsidR="00EB04B7" w:rsidRPr="008C0702" w:rsidRDefault="00EB04B7" w:rsidP="00EB04B7">
      <w:pPr>
        <w:rPr>
          <w:rFonts w:eastAsia="標楷體"/>
          <w:sz w:val="24"/>
          <w:szCs w:val="24"/>
        </w:rPr>
      </w:pPr>
      <w:r>
        <w:rPr>
          <w:rFonts w:eastAsia="標楷體" w:hint="eastAsia"/>
          <w:sz w:val="24"/>
          <w:szCs w:val="24"/>
        </w:rPr>
        <w:t xml:space="preserve">In this </w:t>
      </w:r>
      <w:r>
        <w:rPr>
          <w:rFonts w:eastAsia="標楷體"/>
          <w:sz w:val="24"/>
          <w:szCs w:val="24"/>
        </w:rPr>
        <w:t>thesis</w:t>
      </w:r>
      <w:r>
        <w:rPr>
          <w:rFonts w:eastAsia="標楷體" w:hint="eastAsia"/>
          <w:sz w:val="24"/>
          <w:szCs w:val="24"/>
        </w:rPr>
        <w:t xml:space="preserve">, </w:t>
      </w:r>
      <w:r w:rsidR="00012F3D">
        <w:rPr>
          <w:rFonts w:eastAsia="標楷體"/>
          <w:sz w:val="24"/>
          <w:szCs w:val="24"/>
        </w:rPr>
        <w:t>the</w:t>
      </w:r>
      <w:r w:rsidR="0056367C">
        <w:rPr>
          <w:rFonts w:eastAsia="標楷體"/>
          <w:sz w:val="24"/>
          <w:szCs w:val="24"/>
        </w:rPr>
        <w:t xml:space="preserve"> primary contribution is </w:t>
      </w:r>
      <w:r>
        <w:rPr>
          <w:rFonts w:eastAsia="標楷體"/>
          <w:sz w:val="24"/>
          <w:szCs w:val="24"/>
        </w:rPr>
        <w:t>propos</w:t>
      </w:r>
      <w:r w:rsidR="0056367C">
        <w:rPr>
          <w:rFonts w:eastAsia="標楷體"/>
          <w:sz w:val="24"/>
          <w:szCs w:val="24"/>
        </w:rPr>
        <w:t>ing</w:t>
      </w:r>
      <w:r>
        <w:rPr>
          <w:rFonts w:eastAsia="標楷體"/>
          <w:sz w:val="24"/>
          <w:szCs w:val="24"/>
        </w:rPr>
        <w:t xml:space="preserve"> a simple</w:t>
      </w:r>
      <w:r w:rsidR="00490E46">
        <w:rPr>
          <w:rFonts w:eastAsia="標楷體"/>
          <w:sz w:val="24"/>
          <w:szCs w:val="24"/>
        </w:rPr>
        <w:t xml:space="preserve"> and experimentally accurate</w:t>
      </w:r>
      <w:r>
        <w:rPr>
          <w:rFonts w:eastAsia="標楷體"/>
          <w:sz w:val="24"/>
          <w:szCs w:val="24"/>
        </w:rPr>
        <w:t xml:space="preserve"> solution</w:t>
      </w:r>
      <w:r w:rsidR="0056367C">
        <w:rPr>
          <w:rFonts w:eastAsia="標楷體"/>
          <w:sz w:val="24"/>
          <w:szCs w:val="24"/>
        </w:rPr>
        <w:t>, named</w:t>
      </w:r>
      <w:r>
        <w:rPr>
          <w:rFonts w:eastAsia="標楷體"/>
          <w:sz w:val="24"/>
          <w:szCs w:val="24"/>
        </w:rPr>
        <w:t xml:space="preserve"> Time Weighting Regression (TWR)</w:t>
      </w:r>
      <w:r w:rsidR="0056367C">
        <w:rPr>
          <w:rFonts w:eastAsia="標楷體"/>
          <w:sz w:val="24"/>
          <w:szCs w:val="24"/>
        </w:rPr>
        <w:t xml:space="preserve">, </w:t>
      </w:r>
      <w:r>
        <w:rPr>
          <w:rFonts w:eastAsia="標楷體"/>
          <w:sz w:val="24"/>
          <w:szCs w:val="24"/>
        </w:rPr>
        <w:t xml:space="preserve">to the problem of TV ratings prediction. </w:t>
      </w:r>
      <w:r>
        <w:rPr>
          <w:rFonts w:eastAsia="標楷體" w:hint="eastAsia"/>
          <w:sz w:val="24"/>
          <w:szCs w:val="24"/>
        </w:rPr>
        <w:t>B</w:t>
      </w:r>
      <w:r>
        <w:rPr>
          <w:rFonts w:eastAsia="標楷體"/>
          <w:sz w:val="24"/>
          <w:szCs w:val="24"/>
        </w:rPr>
        <w:t>ased on the assumption</w:t>
      </w:r>
      <w:r w:rsidR="009111EE">
        <w:rPr>
          <w:rFonts w:eastAsia="標楷體"/>
          <w:sz w:val="24"/>
          <w:szCs w:val="24"/>
        </w:rPr>
        <w:t xml:space="preserve"> that newer data are more important for predicting </w:t>
      </w:r>
      <w:r w:rsidR="00D67D1E">
        <w:rPr>
          <w:rFonts w:eastAsia="標楷體"/>
          <w:sz w:val="24"/>
          <w:szCs w:val="24"/>
        </w:rPr>
        <w:t xml:space="preserve">upcoming </w:t>
      </w:r>
      <w:r w:rsidR="009111EE">
        <w:rPr>
          <w:rFonts w:eastAsia="標楷體"/>
          <w:sz w:val="24"/>
          <w:szCs w:val="24"/>
        </w:rPr>
        <w:t>ratings</w:t>
      </w:r>
      <w:r>
        <w:rPr>
          <w:rFonts w:eastAsia="標楷體"/>
          <w:sz w:val="24"/>
          <w:szCs w:val="24"/>
        </w:rPr>
        <w:t xml:space="preserve">, </w:t>
      </w:r>
      <w:r w:rsidR="00996A3C">
        <w:rPr>
          <w:rFonts w:eastAsia="標楷體"/>
          <w:sz w:val="24"/>
          <w:szCs w:val="24"/>
        </w:rPr>
        <w:t xml:space="preserve">what </w:t>
      </w:r>
      <w:r w:rsidR="00644EBD">
        <w:rPr>
          <w:rFonts w:eastAsia="標楷體"/>
          <w:sz w:val="24"/>
          <w:szCs w:val="24"/>
        </w:rPr>
        <w:t>T</w:t>
      </w:r>
      <w:r>
        <w:rPr>
          <w:rFonts w:eastAsia="標楷體"/>
          <w:sz w:val="24"/>
          <w:szCs w:val="24"/>
        </w:rPr>
        <w:t>WR does is</w:t>
      </w:r>
      <w:r w:rsidR="00644EBD">
        <w:rPr>
          <w:rFonts w:eastAsia="標楷體"/>
          <w:sz w:val="24"/>
          <w:szCs w:val="24"/>
        </w:rPr>
        <w:t>:</w:t>
      </w:r>
      <w:r w:rsidR="00490E46">
        <w:rPr>
          <w:rFonts w:eastAsia="標楷體"/>
          <w:sz w:val="24"/>
          <w:szCs w:val="24"/>
        </w:rPr>
        <w:t xml:space="preserve"> </w:t>
      </w:r>
      <w:r>
        <w:rPr>
          <w:rFonts w:eastAsia="標楷體"/>
          <w:sz w:val="24"/>
          <w:szCs w:val="24"/>
        </w:rPr>
        <w:t xml:space="preserve">weighing </w:t>
      </w:r>
      <w:r w:rsidR="00644EBD">
        <w:rPr>
          <w:rFonts w:eastAsia="標楷體"/>
          <w:sz w:val="24"/>
          <w:szCs w:val="24"/>
        </w:rPr>
        <w:t>data</w:t>
      </w:r>
      <w:r>
        <w:rPr>
          <w:rFonts w:eastAsia="標楷體"/>
          <w:sz w:val="24"/>
          <w:szCs w:val="24"/>
        </w:rPr>
        <w:t xml:space="preserve"> based on time</w:t>
      </w:r>
      <w:r w:rsidR="00644EBD">
        <w:rPr>
          <w:rFonts w:eastAsia="標楷體"/>
          <w:sz w:val="24"/>
          <w:szCs w:val="24"/>
        </w:rPr>
        <w:t xml:space="preserve">, and then </w:t>
      </w:r>
      <w:r w:rsidR="00CA0CA3">
        <w:rPr>
          <w:rFonts w:eastAsia="標楷體"/>
          <w:sz w:val="24"/>
          <w:szCs w:val="24"/>
        </w:rPr>
        <w:t>using weighted data to build</w:t>
      </w:r>
      <w:r>
        <w:rPr>
          <w:rFonts w:eastAsia="標楷體"/>
          <w:sz w:val="24"/>
          <w:szCs w:val="24"/>
        </w:rPr>
        <w:t xml:space="preserve"> regression model</w:t>
      </w:r>
      <w:r w:rsidR="00644EBD">
        <w:rPr>
          <w:rFonts w:eastAsia="標楷體"/>
          <w:sz w:val="24"/>
          <w:szCs w:val="24"/>
        </w:rPr>
        <w:t xml:space="preserve"> </w:t>
      </w:r>
      <w:r w:rsidR="00CA0CA3">
        <w:rPr>
          <w:rFonts w:eastAsia="標楷體"/>
          <w:sz w:val="24"/>
          <w:szCs w:val="24"/>
        </w:rPr>
        <w:t>for predicting upcoming ratings</w:t>
      </w:r>
      <w:r>
        <w:rPr>
          <w:rFonts w:eastAsia="標楷體"/>
          <w:sz w:val="24"/>
          <w:szCs w:val="24"/>
        </w:rPr>
        <w:t xml:space="preserve">. </w:t>
      </w:r>
      <w:r w:rsidR="00217C48">
        <w:rPr>
          <w:rFonts w:eastAsia="標楷體"/>
          <w:sz w:val="24"/>
          <w:szCs w:val="24"/>
        </w:rPr>
        <w:t xml:space="preserve">In the experiments on a real-world TV ratings data set, </w:t>
      </w:r>
      <w:r w:rsidR="00F05877">
        <w:rPr>
          <w:rFonts w:eastAsia="標楷體"/>
          <w:sz w:val="24"/>
          <w:szCs w:val="24"/>
        </w:rPr>
        <w:t>i</w:t>
      </w:r>
      <w:r>
        <w:rPr>
          <w:rFonts w:eastAsia="標楷體"/>
          <w:sz w:val="24"/>
          <w:szCs w:val="24"/>
        </w:rPr>
        <w:t xml:space="preserve">t outperforms </w:t>
      </w:r>
      <w:r w:rsidR="00E55D03">
        <w:rPr>
          <w:rFonts w:eastAsia="標楷體"/>
          <w:sz w:val="24"/>
          <w:szCs w:val="24"/>
        </w:rPr>
        <w:t xml:space="preserve">well-known </w:t>
      </w:r>
      <w:r>
        <w:rPr>
          <w:rFonts w:eastAsia="標楷體"/>
          <w:sz w:val="24"/>
          <w:szCs w:val="24"/>
        </w:rPr>
        <w:t>time series models (e.g., Exponential Smoothing and ARIMA)</w:t>
      </w:r>
      <w:r w:rsidR="009644CA">
        <w:rPr>
          <w:rFonts w:eastAsia="標楷體"/>
          <w:sz w:val="24"/>
          <w:szCs w:val="24"/>
        </w:rPr>
        <w:t xml:space="preserve"> and regression model (neural network)</w:t>
      </w:r>
      <w:r w:rsidR="00F05877">
        <w:rPr>
          <w:rFonts w:eastAsia="標楷體"/>
          <w:sz w:val="24"/>
          <w:szCs w:val="24"/>
        </w:rPr>
        <w:t>.</w:t>
      </w:r>
    </w:p>
    <w:p w:rsidR="000027D3" w:rsidRDefault="000027D3" w:rsidP="000027D3">
      <w:pPr>
        <w:rPr>
          <w:rFonts w:eastAsia="標楷體"/>
          <w:sz w:val="24"/>
          <w:szCs w:val="24"/>
        </w:rPr>
      </w:pPr>
    </w:p>
    <w:p w:rsidR="00EB04B7" w:rsidRPr="00EB04B7" w:rsidRDefault="00EB04B7" w:rsidP="000027D3">
      <w:pPr>
        <w:rPr>
          <w:rFonts w:eastAsia="標楷體"/>
          <w:sz w:val="24"/>
          <w:szCs w:val="24"/>
        </w:rPr>
      </w:pPr>
      <w:r>
        <w:rPr>
          <w:rFonts w:eastAsia="標楷體" w:hint="eastAsia"/>
          <w:sz w:val="24"/>
          <w:szCs w:val="24"/>
        </w:rPr>
        <w:t xml:space="preserve">Keywords: </w:t>
      </w:r>
      <w:r>
        <w:rPr>
          <w:rFonts w:eastAsia="標楷體"/>
          <w:sz w:val="24"/>
          <w:szCs w:val="24"/>
        </w:rPr>
        <w:t xml:space="preserve">time series prediction, TV ratings prediction, regression. </w:t>
      </w:r>
    </w:p>
    <w:p w:rsidR="00605163" w:rsidRDefault="000027D3" w:rsidP="00A01BD3">
      <w:pPr>
        <w:rPr>
          <w:rFonts w:eastAsia="標楷體"/>
        </w:rPr>
      </w:pPr>
      <w:r>
        <w:rPr>
          <w:rFonts w:eastAsia="標楷體"/>
        </w:rPr>
        <w:br w:type="page"/>
      </w:r>
    </w:p>
    <w:p w:rsidR="00605163" w:rsidRPr="00313767" w:rsidRDefault="00605163" w:rsidP="00313767">
      <w:pPr>
        <w:pStyle w:val="1"/>
      </w:pPr>
      <w:bookmarkStart w:id="4" w:name="_Toc409633615"/>
      <w:bookmarkStart w:id="5" w:name="_Toc409633829"/>
      <w:bookmarkStart w:id="6" w:name="_Toc409722018"/>
      <w:bookmarkStart w:id="7" w:name="_Toc411856337"/>
      <w:r w:rsidRPr="00313767">
        <w:rPr>
          <w:rFonts w:hint="eastAsia"/>
        </w:rPr>
        <w:lastRenderedPageBreak/>
        <w:t>目錄</w:t>
      </w:r>
      <w:bookmarkEnd w:id="4"/>
      <w:bookmarkEnd w:id="5"/>
      <w:bookmarkEnd w:id="6"/>
      <w:bookmarkEnd w:id="7"/>
    </w:p>
    <w:sdt>
      <w:sdtPr>
        <w:rPr>
          <w:rFonts w:ascii="Times New Roman" w:eastAsia="華康中楷體" w:hAnsi="Times New Roman" w:cs="Times New Roman"/>
          <w:color w:val="auto"/>
          <w:sz w:val="28"/>
          <w:szCs w:val="20"/>
          <w:lang w:val="zh-TW"/>
        </w:rPr>
        <w:id w:val="-1883626573"/>
        <w:docPartObj>
          <w:docPartGallery w:val="Table of Contents"/>
          <w:docPartUnique/>
        </w:docPartObj>
      </w:sdtPr>
      <w:sdtEndPr>
        <w:rPr>
          <w:b/>
          <w:bCs/>
        </w:rPr>
      </w:sdtEndPr>
      <w:sdtContent>
        <w:p w:rsidR="00990E90" w:rsidRDefault="00990E90">
          <w:pPr>
            <w:pStyle w:val="af1"/>
          </w:pPr>
        </w:p>
        <w:p w:rsidR="00FC356C" w:rsidRDefault="00990E90">
          <w:pPr>
            <w:pStyle w:val="11"/>
            <w:tabs>
              <w:tab w:val="right" w:leader="dot" w:pos="9628"/>
            </w:tabs>
            <w:rPr>
              <w:rFonts w:asciiTheme="minorHAnsi" w:eastAsiaTheme="minorEastAsia" w:hAnsiTheme="minorHAnsi" w:cstheme="minorBidi"/>
              <w:noProof/>
              <w:kern w:val="2"/>
              <w:sz w:val="24"/>
              <w:szCs w:val="22"/>
            </w:rPr>
          </w:pPr>
          <w:r w:rsidRPr="00FA047F">
            <w:rPr>
              <w:rFonts w:eastAsia="標楷體"/>
              <w:szCs w:val="28"/>
            </w:rPr>
            <w:fldChar w:fldCharType="begin"/>
          </w:r>
          <w:r w:rsidRPr="00FA047F">
            <w:rPr>
              <w:rFonts w:eastAsia="標楷體"/>
              <w:szCs w:val="28"/>
            </w:rPr>
            <w:instrText xml:space="preserve"> TOC \o "1-3" \h \z \u </w:instrText>
          </w:r>
          <w:r w:rsidRPr="00FA047F">
            <w:rPr>
              <w:rFonts w:eastAsia="標楷體"/>
              <w:szCs w:val="28"/>
            </w:rPr>
            <w:fldChar w:fldCharType="separate"/>
          </w:r>
          <w:hyperlink w:anchor="_Toc411856333" w:history="1">
            <w:r w:rsidR="00FC356C" w:rsidRPr="00737668">
              <w:rPr>
                <w:rStyle w:val="a9"/>
                <w:rFonts w:hint="eastAsia"/>
                <w:noProof/>
              </w:rPr>
              <w:t>口試委員會審定書</w:t>
            </w:r>
            <w:r w:rsidR="00FC356C">
              <w:rPr>
                <w:noProof/>
                <w:webHidden/>
              </w:rPr>
              <w:tab/>
            </w:r>
            <w:r w:rsidR="00FC356C">
              <w:rPr>
                <w:noProof/>
                <w:webHidden/>
              </w:rPr>
              <w:fldChar w:fldCharType="begin"/>
            </w:r>
            <w:r w:rsidR="00FC356C">
              <w:rPr>
                <w:noProof/>
                <w:webHidden/>
              </w:rPr>
              <w:instrText xml:space="preserve"> PAGEREF _Toc411856333 \h </w:instrText>
            </w:r>
            <w:r w:rsidR="00FC356C">
              <w:rPr>
                <w:noProof/>
                <w:webHidden/>
              </w:rPr>
            </w:r>
            <w:r w:rsidR="00FC356C">
              <w:rPr>
                <w:noProof/>
                <w:webHidden/>
              </w:rPr>
              <w:fldChar w:fldCharType="separate"/>
            </w:r>
            <w:r w:rsidR="00FC356C">
              <w:rPr>
                <w:noProof/>
                <w:webHidden/>
              </w:rPr>
              <w:t>3</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34" w:history="1">
            <w:r w:rsidR="00FC356C" w:rsidRPr="00737668">
              <w:rPr>
                <w:rStyle w:val="a9"/>
                <w:rFonts w:hint="eastAsia"/>
                <w:noProof/>
              </w:rPr>
              <w:t>誌謝</w:t>
            </w:r>
            <w:r w:rsidR="00FC356C">
              <w:rPr>
                <w:noProof/>
                <w:webHidden/>
              </w:rPr>
              <w:tab/>
            </w:r>
            <w:r w:rsidR="00FC356C">
              <w:rPr>
                <w:noProof/>
                <w:webHidden/>
              </w:rPr>
              <w:fldChar w:fldCharType="begin"/>
            </w:r>
            <w:r w:rsidR="00FC356C">
              <w:rPr>
                <w:noProof/>
                <w:webHidden/>
              </w:rPr>
              <w:instrText xml:space="preserve"> PAGEREF _Toc411856334 \h </w:instrText>
            </w:r>
            <w:r w:rsidR="00FC356C">
              <w:rPr>
                <w:noProof/>
                <w:webHidden/>
              </w:rPr>
            </w:r>
            <w:r w:rsidR="00FC356C">
              <w:rPr>
                <w:noProof/>
                <w:webHidden/>
              </w:rPr>
              <w:fldChar w:fldCharType="separate"/>
            </w:r>
            <w:r w:rsidR="00FC356C">
              <w:rPr>
                <w:noProof/>
                <w:webHidden/>
              </w:rPr>
              <w:t>4</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35" w:history="1">
            <w:r w:rsidR="00FC356C" w:rsidRPr="00737668">
              <w:rPr>
                <w:rStyle w:val="a9"/>
                <w:rFonts w:hint="eastAsia"/>
                <w:noProof/>
              </w:rPr>
              <w:t>中文摘要</w:t>
            </w:r>
            <w:r w:rsidR="00FC356C">
              <w:rPr>
                <w:noProof/>
                <w:webHidden/>
              </w:rPr>
              <w:tab/>
            </w:r>
            <w:r w:rsidR="00FC356C">
              <w:rPr>
                <w:noProof/>
                <w:webHidden/>
              </w:rPr>
              <w:fldChar w:fldCharType="begin"/>
            </w:r>
            <w:r w:rsidR="00FC356C">
              <w:rPr>
                <w:noProof/>
                <w:webHidden/>
              </w:rPr>
              <w:instrText xml:space="preserve"> PAGEREF _Toc411856335 \h </w:instrText>
            </w:r>
            <w:r w:rsidR="00FC356C">
              <w:rPr>
                <w:noProof/>
                <w:webHidden/>
              </w:rPr>
            </w:r>
            <w:r w:rsidR="00FC356C">
              <w:rPr>
                <w:noProof/>
                <w:webHidden/>
              </w:rPr>
              <w:fldChar w:fldCharType="separate"/>
            </w:r>
            <w:r w:rsidR="00FC356C">
              <w:rPr>
                <w:noProof/>
                <w:webHidden/>
              </w:rPr>
              <w:t>5</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36" w:history="1">
            <w:r w:rsidR="00FC356C" w:rsidRPr="00737668">
              <w:rPr>
                <w:rStyle w:val="a9"/>
                <w:rFonts w:hint="eastAsia"/>
                <w:noProof/>
              </w:rPr>
              <w:t>英文摘要</w:t>
            </w:r>
            <w:r w:rsidR="00FC356C">
              <w:rPr>
                <w:noProof/>
                <w:webHidden/>
              </w:rPr>
              <w:tab/>
            </w:r>
            <w:r w:rsidR="00FC356C">
              <w:rPr>
                <w:noProof/>
                <w:webHidden/>
              </w:rPr>
              <w:fldChar w:fldCharType="begin"/>
            </w:r>
            <w:r w:rsidR="00FC356C">
              <w:rPr>
                <w:noProof/>
                <w:webHidden/>
              </w:rPr>
              <w:instrText xml:space="preserve"> PAGEREF _Toc411856336 \h </w:instrText>
            </w:r>
            <w:r w:rsidR="00FC356C">
              <w:rPr>
                <w:noProof/>
                <w:webHidden/>
              </w:rPr>
            </w:r>
            <w:r w:rsidR="00FC356C">
              <w:rPr>
                <w:noProof/>
                <w:webHidden/>
              </w:rPr>
              <w:fldChar w:fldCharType="separate"/>
            </w:r>
            <w:r w:rsidR="00FC356C">
              <w:rPr>
                <w:noProof/>
                <w:webHidden/>
              </w:rPr>
              <w:t>5</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40" w:history="1">
            <w:r w:rsidR="00FC356C" w:rsidRPr="00737668">
              <w:rPr>
                <w:rStyle w:val="a9"/>
                <w:rFonts w:hint="eastAsia"/>
                <w:noProof/>
              </w:rPr>
              <w:t>第一章</w:t>
            </w:r>
            <w:r w:rsidR="00FC356C" w:rsidRPr="00737668">
              <w:rPr>
                <w:rStyle w:val="a9"/>
                <w:noProof/>
              </w:rPr>
              <w:t xml:space="preserve">  Introduction</w:t>
            </w:r>
            <w:r w:rsidR="00FC356C">
              <w:rPr>
                <w:noProof/>
                <w:webHidden/>
              </w:rPr>
              <w:tab/>
            </w:r>
            <w:r w:rsidR="00FC356C">
              <w:rPr>
                <w:noProof/>
                <w:webHidden/>
              </w:rPr>
              <w:fldChar w:fldCharType="begin"/>
            </w:r>
            <w:r w:rsidR="00FC356C">
              <w:rPr>
                <w:noProof/>
                <w:webHidden/>
              </w:rPr>
              <w:instrText xml:space="preserve"> PAGEREF _Toc411856340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1" w:history="1">
            <w:r w:rsidR="00FC356C" w:rsidRPr="00737668">
              <w:rPr>
                <w:rStyle w:val="a9"/>
                <w:rFonts w:eastAsia="標楷體"/>
                <w:noProof/>
              </w:rPr>
              <w:t>1.1 Contribution</w:t>
            </w:r>
            <w:r w:rsidR="00FC356C">
              <w:rPr>
                <w:noProof/>
                <w:webHidden/>
              </w:rPr>
              <w:tab/>
            </w:r>
            <w:r w:rsidR="00FC356C">
              <w:rPr>
                <w:noProof/>
                <w:webHidden/>
              </w:rPr>
              <w:fldChar w:fldCharType="begin"/>
            </w:r>
            <w:r w:rsidR="00FC356C">
              <w:rPr>
                <w:noProof/>
                <w:webHidden/>
              </w:rPr>
              <w:instrText xml:space="preserve"> PAGEREF _Toc411856341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2" w:history="1">
            <w:r w:rsidR="00FC356C" w:rsidRPr="00737668">
              <w:rPr>
                <w:rStyle w:val="a9"/>
                <w:rFonts w:eastAsia="標楷體"/>
                <w:noProof/>
              </w:rPr>
              <w:t>1.2 Background and importance of problem</w:t>
            </w:r>
            <w:r w:rsidR="00FC356C">
              <w:rPr>
                <w:noProof/>
                <w:webHidden/>
              </w:rPr>
              <w:tab/>
            </w:r>
            <w:r w:rsidR="00FC356C">
              <w:rPr>
                <w:noProof/>
                <w:webHidden/>
              </w:rPr>
              <w:fldChar w:fldCharType="begin"/>
            </w:r>
            <w:r w:rsidR="00FC356C">
              <w:rPr>
                <w:noProof/>
                <w:webHidden/>
              </w:rPr>
              <w:instrText xml:space="preserve"> PAGEREF _Toc411856342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3" w:history="1">
            <w:r w:rsidR="00FC356C" w:rsidRPr="00737668">
              <w:rPr>
                <w:rStyle w:val="a9"/>
                <w:rFonts w:eastAsia="標楷體"/>
                <w:noProof/>
              </w:rPr>
              <w:t>1.3 Overview of problem and solution</w:t>
            </w:r>
            <w:r w:rsidR="00FC356C">
              <w:rPr>
                <w:noProof/>
                <w:webHidden/>
              </w:rPr>
              <w:tab/>
            </w:r>
            <w:r w:rsidR="00FC356C">
              <w:rPr>
                <w:noProof/>
                <w:webHidden/>
              </w:rPr>
              <w:fldChar w:fldCharType="begin"/>
            </w:r>
            <w:r w:rsidR="00FC356C">
              <w:rPr>
                <w:noProof/>
                <w:webHidden/>
              </w:rPr>
              <w:instrText xml:space="preserve"> PAGEREF _Toc411856343 \h </w:instrText>
            </w:r>
            <w:r w:rsidR="00FC356C">
              <w:rPr>
                <w:noProof/>
                <w:webHidden/>
              </w:rPr>
            </w:r>
            <w:r w:rsidR="00FC356C">
              <w:rPr>
                <w:noProof/>
                <w:webHidden/>
              </w:rPr>
              <w:fldChar w:fldCharType="separate"/>
            </w:r>
            <w:r w:rsidR="00FC356C">
              <w:rPr>
                <w:noProof/>
                <w:webHidden/>
              </w:rPr>
              <w:t>9</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4" w:history="1">
            <w:r w:rsidR="00FC356C" w:rsidRPr="00737668">
              <w:rPr>
                <w:rStyle w:val="a9"/>
                <w:rFonts w:eastAsia="標楷體"/>
                <w:noProof/>
              </w:rPr>
              <w:t>1.4 Motivation of solution</w:t>
            </w:r>
            <w:r w:rsidR="00FC356C">
              <w:rPr>
                <w:noProof/>
                <w:webHidden/>
              </w:rPr>
              <w:tab/>
            </w:r>
            <w:r w:rsidR="00FC356C">
              <w:rPr>
                <w:noProof/>
                <w:webHidden/>
              </w:rPr>
              <w:fldChar w:fldCharType="begin"/>
            </w:r>
            <w:r w:rsidR="00FC356C">
              <w:rPr>
                <w:noProof/>
                <w:webHidden/>
              </w:rPr>
              <w:instrText xml:space="preserve"> PAGEREF _Toc411856344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45" w:history="1">
            <w:r w:rsidR="00FC356C" w:rsidRPr="00737668">
              <w:rPr>
                <w:rStyle w:val="a9"/>
                <w:rFonts w:hint="eastAsia"/>
                <w:noProof/>
              </w:rPr>
              <w:t>第二章</w:t>
            </w:r>
            <w:r w:rsidR="00FC356C" w:rsidRPr="00737668">
              <w:rPr>
                <w:rStyle w:val="a9"/>
                <w:noProof/>
              </w:rPr>
              <w:t xml:space="preserve">  Related Works</w:t>
            </w:r>
            <w:r w:rsidR="00FC356C">
              <w:rPr>
                <w:noProof/>
                <w:webHidden/>
              </w:rPr>
              <w:tab/>
            </w:r>
            <w:r w:rsidR="00FC356C">
              <w:rPr>
                <w:noProof/>
                <w:webHidden/>
              </w:rPr>
              <w:fldChar w:fldCharType="begin"/>
            </w:r>
            <w:r w:rsidR="00FC356C">
              <w:rPr>
                <w:noProof/>
                <w:webHidden/>
              </w:rPr>
              <w:instrText xml:space="preserve"> PAGEREF _Toc411856345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6" w:history="1">
            <w:r w:rsidR="00FC356C" w:rsidRPr="00737668">
              <w:rPr>
                <w:rStyle w:val="a9"/>
                <w:rFonts w:eastAsia="標楷體"/>
                <w:noProof/>
              </w:rPr>
              <w:t>2.1 TV ratings prediction</w:t>
            </w:r>
            <w:r w:rsidR="00FC356C">
              <w:rPr>
                <w:noProof/>
                <w:webHidden/>
              </w:rPr>
              <w:tab/>
            </w:r>
            <w:r w:rsidR="00FC356C">
              <w:rPr>
                <w:noProof/>
                <w:webHidden/>
              </w:rPr>
              <w:fldChar w:fldCharType="begin"/>
            </w:r>
            <w:r w:rsidR="00FC356C">
              <w:rPr>
                <w:noProof/>
                <w:webHidden/>
              </w:rPr>
              <w:instrText xml:space="preserve"> PAGEREF _Toc411856346 \h </w:instrText>
            </w:r>
            <w:r w:rsidR="00FC356C">
              <w:rPr>
                <w:noProof/>
                <w:webHidden/>
              </w:rPr>
            </w:r>
            <w:r w:rsidR="00FC356C">
              <w:rPr>
                <w:noProof/>
                <w:webHidden/>
              </w:rPr>
              <w:fldChar w:fldCharType="separate"/>
            </w:r>
            <w:r w:rsidR="00FC356C">
              <w:rPr>
                <w:noProof/>
                <w:webHidden/>
              </w:rPr>
              <w:t>10</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7" w:history="1">
            <w:r w:rsidR="00FC356C" w:rsidRPr="00737668">
              <w:rPr>
                <w:rStyle w:val="a9"/>
                <w:rFonts w:eastAsia="標楷體"/>
                <w:noProof/>
              </w:rPr>
              <w:t>2.2 Models compared to TWR in experiments</w:t>
            </w:r>
            <w:r w:rsidR="00FC356C">
              <w:rPr>
                <w:noProof/>
                <w:webHidden/>
              </w:rPr>
              <w:tab/>
            </w:r>
            <w:r w:rsidR="00FC356C">
              <w:rPr>
                <w:noProof/>
                <w:webHidden/>
              </w:rPr>
              <w:fldChar w:fldCharType="begin"/>
            </w:r>
            <w:r w:rsidR="00FC356C">
              <w:rPr>
                <w:noProof/>
                <w:webHidden/>
              </w:rPr>
              <w:instrText xml:space="preserve"> PAGEREF _Toc411856347 \h </w:instrText>
            </w:r>
            <w:r w:rsidR="00FC356C">
              <w:rPr>
                <w:noProof/>
                <w:webHidden/>
              </w:rPr>
            </w:r>
            <w:r w:rsidR="00FC356C">
              <w:rPr>
                <w:noProof/>
                <w:webHidden/>
              </w:rPr>
              <w:fldChar w:fldCharType="separate"/>
            </w:r>
            <w:r w:rsidR="00FC356C">
              <w:rPr>
                <w:noProof/>
                <w:webHidden/>
              </w:rPr>
              <w:t>12</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48" w:history="1">
            <w:r w:rsidR="00FC356C" w:rsidRPr="00737668">
              <w:rPr>
                <w:rStyle w:val="a9"/>
                <w:rFonts w:hint="eastAsia"/>
                <w:noProof/>
              </w:rPr>
              <w:t>第三章</w:t>
            </w:r>
            <w:r w:rsidR="00FC356C" w:rsidRPr="00737668">
              <w:rPr>
                <w:rStyle w:val="a9"/>
                <w:noProof/>
              </w:rPr>
              <w:t xml:space="preserve">  Method</w:t>
            </w:r>
            <w:r w:rsidR="00FC356C">
              <w:rPr>
                <w:noProof/>
                <w:webHidden/>
              </w:rPr>
              <w:tab/>
            </w:r>
            <w:r w:rsidR="00FC356C">
              <w:rPr>
                <w:noProof/>
                <w:webHidden/>
              </w:rPr>
              <w:fldChar w:fldCharType="begin"/>
            </w:r>
            <w:r w:rsidR="00FC356C">
              <w:rPr>
                <w:noProof/>
                <w:webHidden/>
              </w:rPr>
              <w:instrText xml:space="preserve"> PAGEREF _Toc411856348 \h </w:instrText>
            </w:r>
            <w:r w:rsidR="00FC356C">
              <w:rPr>
                <w:noProof/>
                <w:webHidden/>
              </w:rPr>
            </w:r>
            <w:r w:rsidR="00FC356C">
              <w:rPr>
                <w:noProof/>
                <w:webHidden/>
              </w:rPr>
              <w:fldChar w:fldCharType="separate"/>
            </w:r>
            <w:r w:rsidR="00FC356C">
              <w:rPr>
                <w:noProof/>
                <w:webHidden/>
              </w:rPr>
              <w:t>14</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49" w:history="1">
            <w:r w:rsidR="00FC356C" w:rsidRPr="00737668">
              <w:rPr>
                <w:rStyle w:val="a9"/>
                <w:rFonts w:eastAsia="標楷體"/>
                <w:noProof/>
              </w:rPr>
              <w:t>3.1 Pseudo-code of TWR</w:t>
            </w:r>
            <w:r w:rsidR="00FC356C">
              <w:rPr>
                <w:noProof/>
                <w:webHidden/>
              </w:rPr>
              <w:tab/>
            </w:r>
            <w:r w:rsidR="00FC356C">
              <w:rPr>
                <w:noProof/>
                <w:webHidden/>
              </w:rPr>
              <w:fldChar w:fldCharType="begin"/>
            </w:r>
            <w:r w:rsidR="00FC356C">
              <w:rPr>
                <w:noProof/>
                <w:webHidden/>
              </w:rPr>
              <w:instrText xml:space="preserve"> PAGEREF _Toc411856349 \h </w:instrText>
            </w:r>
            <w:r w:rsidR="00FC356C">
              <w:rPr>
                <w:noProof/>
                <w:webHidden/>
              </w:rPr>
            </w:r>
            <w:r w:rsidR="00FC356C">
              <w:rPr>
                <w:noProof/>
                <w:webHidden/>
              </w:rPr>
              <w:fldChar w:fldCharType="separate"/>
            </w:r>
            <w:r w:rsidR="00FC356C">
              <w:rPr>
                <w:noProof/>
                <w:webHidden/>
              </w:rPr>
              <w:t>14</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0" w:history="1">
            <w:r w:rsidR="00FC356C" w:rsidRPr="00737668">
              <w:rPr>
                <w:rStyle w:val="a9"/>
                <w:rFonts w:eastAsia="標楷體"/>
                <w:noProof/>
              </w:rPr>
              <w:t>3.2 Fitting step 1: Windowing transformation</w:t>
            </w:r>
            <w:r w:rsidR="00FC356C">
              <w:rPr>
                <w:noProof/>
                <w:webHidden/>
              </w:rPr>
              <w:tab/>
            </w:r>
            <w:r w:rsidR="00FC356C">
              <w:rPr>
                <w:noProof/>
                <w:webHidden/>
              </w:rPr>
              <w:fldChar w:fldCharType="begin"/>
            </w:r>
            <w:r w:rsidR="00FC356C">
              <w:rPr>
                <w:noProof/>
                <w:webHidden/>
              </w:rPr>
              <w:instrText xml:space="preserve"> PAGEREF _Toc411856350 \h </w:instrText>
            </w:r>
            <w:r w:rsidR="00FC356C">
              <w:rPr>
                <w:noProof/>
                <w:webHidden/>
              </w:rPr>
            </w:r>
            <w:r w:rsidR="00FC356C">
              <w:rPr>
                <w:noProof/>
                <w:webHidden/>
              </w:rPr>
              <w:fldChar w:fldCharType="separate"/>
            </w:r>
            <w:r w:rsidR="00FC356C">
              <w:rPr>
                <w:noProof/>
                <w:webHidden/>
              </w:rPr>
              <w:t>15</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1" w:history="1">
            <w:r w:rsidR="00FC356C" w:rsidRPr="00737668">
              <w:rPr>
                <w:rStyle w:val="a9"/>
                <w:rFonts w:eastAsia="標楷體"/>
                <w:noProof/>
              </w:rPr>
              <w:t>3.3 Fitting step 2: Weighing training instances</w:t>
            </w:r>
            <w:r w:rsidR="00FC356C">
              <w:rPr>
                <w:noProof/>
                <w:webHidden/>
              </w:rPr>
              <w:tab/>
            </w:r>
            <w:r w:rsidR="00FC356C">
              <w:rPr>
                <w:noProof/>
                <w:webHidden/>
              </w:rPr>
              <w:fldChar w:fldCharType="begin"/>
            </w:r>
            <w:r w:rsidR="00FC356C">
              <w:rPr>
                <w:noProof/>
                <w:webHidden/>
              </w:rPr>
              <w:instrText xml:space="preserve"> PAGEREF _Toc411856351 \h </w:instrText>
            </w:r>
            <w:r w:rsidR="00FC356C">
              <w:rPr>
                <w:noProof/>
                <w:webHidden/>
              </w:rPr>
            </w:r>
            <w:r w:rsidR="00FC356C">
              <w:rPr>
                <w:noProof/>
                <w:webHidden/>
              </w:rPr>
              <w:fldChar w:fldCharType="separate"/>
            </w:r>
            <w:r w:rsidR="00FC356C">
              <w:rPr>
                <w:noProof/>
                <w:webHidden/>
              </w:rPr>
              <w:t>15</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2" w:history="1">
            <w:r w:rsidR="00FC356C" w:rsidRPr="00737668">
              <w:rPr>
                <w:rStyle w:val="a9"/>
                <w:rFonts w:eastAsia="標楷體"/>
                <w:noProof/>
              </w:rPr>
              <w:t>3.4 Fitting step 3: Building a base model</w:t>
            </w:r>
            <w:r w:rsidR="00FC356C">
              <w:rPr>
                <w:noProof/>
                <w:webHidden/>
              </w:rPr>
              <w:tab/>
            </w:r>
            <w:r w:rsidR="00FC356C">
              <w:rPr>
                <w:noProof/>
                <w:webHidden/>
              </w:rPr>
              <w:fldChar w:fldCharType="begin"/>
            </w:r>
            <w:r w:rsidR="00FC356C">
              <w:rPr>
                <w:noProof/>
                <w:webHidden/>
              </w:rPr>
              <w:instrText xml:space="preserve"> PAGEREF _Toc411856352 \h </w:instrText>
            </w:r>
            <w:r w:rsidR="00FC356C">
              <w:rPr>
                <w:noProof/>
                <w:webHidden/>
              </w:rPr>
            </w:r>
            <w:r w:rsidR="00FC356C">
              <w:rPr>
                <w:noProof/>
                <w:webHidden/>
              </w:rPr>
              <w:fldChar w:fldCharType="separate"/>
            </w:r>
            <w:r w:rsidR="00FC356C">
              <w:rPr>
                <w:noProof/>
                <w:webHidden/>
              </w:rPr>
              <w:t>16</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3" w:history="1">
            <w:r w:rsidR="00FC356C" w:rsidRPr="00737668">
              <w:rPr>
                <w:rStyle w:val="a9"/>
                <w:rFonts w:eastAsia="標楷體"/>
                <w:noProof/>
              </w:rPr>
              <w:t>3.5 Predicting stage of TWR</w:t>
            </w:r>
            <w:r w:rsidR="00FC356C">
              <w:rPr>
                <w:noProof/>
                <w:webHidden/>
              </w:rPr>
              <w:tab/>
            </w:r>
            <w:r w:rsidR="00FC356C">
              <w:rPr>
                <w:noProof/>
                <w:webHidden/>
              </w:rPr>
              <w:fldChar w:fldCharType="begin"/>
            </w:r>
            <w:r w:rsidR="00FC356C">
              <w:rPr>
                <w:noProof/>
                <w:webHidden/>
              </w:rPr>
              <w:instrText xml:space="preserve"> PAGEREF _Toc411856353 \h </w:instrText>
            </w:r>
            <w:r w:rsidR="00FC356C">
              <w:rPr>
                <w:noProof/>
                <w:webHidden/>
              </w:rPr>
            </w:r>
            <w:r w:rsidR="00FC356C">
              <w:rPr>
                <w:noProof/>
                <w:webHidden/>
              </w:rPr>
              <w:fldChar w:fldCharType="separate"/>
            </w:r>
            <w:r w:rsidR="00FC356C">
              <w:rPr>
                <w:noProof/>
                <w:webHidden/>
              </w:rPr>
              <w:t>16</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54" w:history="1">
            <w:r w:rsidR="00FC356C" w:rsidRPr="00737668">
              <w:rPr>
                <w:rStyle w:val="a9"/>
                <w:rFonts w:hint="eastAsia"/>
                <w:noProof/>
              </w:rPr>
              <w:t>第四章</w:t>
            </w:r>
            <w:r w:rsidR="00FC356C" w:rsidRPr="00737668">
              <w:rPr>
                <w:rStyle w:val="a9"/>
                <w:noProof/>
              </w:rPr>
              <w:t xml:space="preserve">  Experiments</w:t>
            </w:r>
            <w:r w:rsidR="00FC356C">
              <w:rPr>
                <w:noProof/>
                <w:webHidden/>
              </w:rPr>
              <w:tab/>
            </w:r>
            <w:r w:rsidR="00FC356C">
              <w:rPr>
                <w:noProof/>
                <w:webHidden/>
              </w:rPr>
              <w:fldChar w:fldCharType="begin"/>
            </w:r>
            <w:r w:rsidR="00FC356C">
              <w:rPr>
                <w:noProof/>
                <w:webHidden/>
              </w:rPr>
              <w:instrText xml:space="preserve"> PAGEREF _Toc411856354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5" w:history="1">
            <w:r w:rsidR="00FC356C" w:rsidRPr="00737668">
              <w:rPr>
                <w:rStyle w:val="a9"/>
                <w:rFonts w:eastAsia="標楷體"/>
                <w:noProof/>
              </w:rPr>
              <w:t>4.1 Data set</w:t>
            </w:r>
            <w:r w:rsidR="00FC356C">
              <w:rPr>
                <w:noProof/>
                <w:webHidden/>
              </w:rPr>
              <w:tab/>
            </w:r>
            <w:r w:rsidR="00FC356C">
              <w:rPr>
                <w:noProof/>
                <w:webHidden/>
              </w:rPr>
              <w:fldChar w:fldCharType="begin"/>
            </w:r>
            <w:r w:rsidR="00FC356C">
              <w:rPr>
                <w:noProof/>
                <w:webHidden/>
              </w:rPr>
              <w:instrText xml:space="preserve"> PAGEREF _Toc411856355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6" w:history="1">
            <w:r w:rsidR="00FC356C" w:rsidRPr="00737668">
              <w:rPr>
                <w:rStyle w:val="a9"/>
                <w:rFonts w:eastAsia="標楷體"/>
                <w:noProof/>
              </w:rPr>
              <w:t>4.2 Evaluation metric</w:t>
            </w:r>
            <w:r w:rsidR="00FC356C">
              <w:rPr>
                <w:noProof/>
                <w:webHidden/>
              </w:rPr>
              <w:tab/>
            </w:r>
            <w:r w:rsidR="00FC356C">
              <w:rPr>
                <w:noProof/>
                <w:webHidden/>
              </w:rPr>
              <w:fldChar w:fldCharType="begin"/>
            </w:r>
            <w:r w:rsidR="00FC356C">
              <w:rPr>
                <w:noProof/>
                <w:webHidden/>
              </w:rPr>
              <w:instrText xml:space="preserve"> PAGEREF _Toc411856356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7" w:history="1">
            <w:r w:rsidR="00FC356C" w:rsidRPr="00737668">
              <w:rPr>
                <w:rStyle w:val="a9"/>
                <w:rFonts w:eastAsia="標楷體"/>
                <w:noProof/>
              </w:rPr>
              <w:t>4.3 TWR settings and implementation</w:t>
            </w:r>
            <w:r w:rsidR="00FC356C">
              <w:rPr>
                <w:noProof/>
                <w:webHidden/>
              </w:rPr>
              <w:tab/>
            </w:r>
            <w:r w:rsidR="00FC356C">
              <w:rPr>
                <w:noProof/>
                <w:webHidden/>
              </w:rPr>
              <w:fldChar w:fldCharType="begin"/>
            </w:r>
            <w:r w:rsidR="00FC356C">
              <w:rPr>
                <w:noProof/>
                <w:webHidden/>
              </w:rPr>
              <w:instrText xml:space="preserve"> PAGEREF _Toc411856357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58" w:history="1">
            <w:r w:rsidR="00FC356C" w:rsidRPr="00737668">
              <w:rPr>
                <w:rStyle w:val="a9"/>
                <w:rFonts w:eastAsia="標楷體"/>
                <w:noProof/>
              </w:rPr>
              <w:t>4.4 Results</w:t>
            </w:r>
            <w:r w:rsidR="00FC356C">
              <w:rPr>
                <w:noProof/>
                <w:webHidden/>
              </w:rPr>
              <w:tab/>
            </w:r>
            <w:r w:rsidR="00FC356C">
              <w:rPr>
                <w:noProof/>
                <w:webHidden/>
              </w:rPr>
              <w:fldChar w:fldCharType="begin"/>
            </w:r>
            <w:r w:rsidR="00FC356C">
              <w:rPr>
                <w:noProof/>
                <w:webHidden/>
              </w:rPr>
              <w:instrText xml:space="preserve"> PAGEREF _Toc411856358 \h </w:instrText>
            </w:r>
            <w:r w:rsidR="00FC356C">
              <w:rPr>
                <w:noProof/>
                <w:webHidden/>
              </w:rPr>
            </w:r>
            <w:r w:rsidR="00FC356C">
              <w:rPr>
                <w:noProof/>
                <w:webHidden/>
              </w:rPr>
              <w:fldChar w:fldCharType="separate"/>
            </w:r>
            <w:r w:rsidR="00FC356C">
              <w:rPr>
                <w:noProof/>
                <w:webHidden/>
              </w:rPr>
              <w:t>19</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59" w:history="1">
            <w:r w:rsidR="00FC356C" w:rsidRPr="00737668">
              <w:rPr>
                <w:rStyle w:val="a9"/>
                <w:rFonts w:hint="eastAsia"/>
                <w:noProof/>
              </w:rPr>
              <w:t>第五章</w:t>
            </w:r>
            <w:r w:rsidR="00FC356C" w:rsidRPr="00737668">
              <w:rPr>
                <w:rStyle w:val="a9"/>
                <w:noProof/>
              </w:rPr>
              <w:t xml:space="preserve">  Conclusion</w:t>
            </w:r>
            <w:r w:rsidR="00FC356C">
              <w:rPr>
                <w:noProof/>
                <w:webHidden/>
              </w:rPr>
              <w:tab/>
            </w:r>
            <w:r w:rsidR="00FC356C">
              <w:rPr>
                <w:noProof/>
                <w:webHidden/>
              </w:rPr>
              <w:fldChar w:fldCharType="begin"/>
            </w:r>
            <w:r w:rsidR="00FC356C">
              <w:rPr>
                <w:noProof/>
                <w:webHidden/>
              </w:rPr>
              <w:instrText xml:space="preserve"> PAGEREF _Toc411856359 \h </w:instrText>
            </w:r>
            <w:r w:rsidR="00FC356C">
              <w:rPr>
                <w:noProof/>
                <w:webHidden/>
              </w:rPr>
            </w:r>
            <w:r w:rsidR="00FC356C">
              <w:rPr>
                <w:noProof/>
                <w:webHidden/>
              </w:rPr>
              <w:fldChar w:fldCharType="separate"/>
            </w:r>
            <w:r w:rsidR="00FC356C">
              <w:rPr>
                <w:noProof/>
                <w:webHidden/>
              </w:rPr>
              <w:t>21</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60" w:history="1">
            <w:r w:rsidR="00FC356C" w:rsidRPr="00737668">
              <w:rPr>
                <w:rStyle w:val="a9"/>
                <w:rFonts w:hint="eastAsia"/>
                <w:noProof/>
              </w:rPr>
              <w:t>第六章</w:t>
            </w:r>
            <w:r w:rsidR="00FC356C" w:rsidRPr="00737668">
              <w:rPr>
                <w:rStyle w:val="a9"/>
                <w:noProof/>
              </w:rPr>
              <w:t xml:space="preserve">  Future Work</w:t>
            </w:r>
            <w:r w:rsidR="00FC356C">
              <w:rPr>
                <w:noProof/>
                <w:webHidden/>
              </w:rPr>
              <w:tab/>
            </w:r>
            <w:r w:rsidR="00FC356C">
              <w:rPr>
                <w:noProof/>
                <w:webHidden/>
              </w:rPr>
              <w:fldChar w:fldCharType="begin"/>
            </w:r>
            <w:r w:rsidR="00FC356C">
              <w:rPr>
                <w:noProof/>
                <w:webHidden/>
              </w:rPr>
              <w:instrText xml:space="preserve"> PAGEREF _Toc411856360 \h </w:instrText>
            </w:r>
            <w:r w:rsidR="00FC356C">
              <w:rPr>
                <w:noProof/>
                <w:webHidden/>
              </w:rPr>
            </w:r>
            <w:r w:rsidR="00FC356C">
              <w:rPr>
                <w:noProof/>
                <w:webHidden/>
              </w:rPr>
              <w:fldChar w:fldCharType="separate"/>
            </w:r>
            <w:r w:rsidR="00FC356C">
              <w:rPr>
                <w:noProof/>
                <w:webHidden/>
              </w:rPr>
              <w:t>21</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61" w:history="1">
            <w:r w:rsidR="00FC356C" w:rsidRPr="00737668">
              <w:rPr>
                <w:rStyle w:val="a9"/>
                <w:rFonts w:hint="eastAsia"/>
                <w:noProof/>
              </w:rPr>
              <w:t>參考文獻</w:t>
            </w:r>
            <w:r w:rsidR="00FC356C" w:rsidRPr="00737668">
              <w:rPr>
                <w:rStyle w:val="a9"/>
                <w:noProof/>
              </w:rPr>
              <w:t xml:space="preserve"> References</w:t>
            </w:r>
            <w:r w:rsidR="00FC356C">
              <w:rPr>
                <w:noProof/>
                <w:webHidden/>
              </w:rPr>
              <w:tab/>
            </w:r>
            <w:r w:rsidR="00FC356C">
              <w:rPr>
                <w:noProof/>
                <w:webHidden/>
              </w:rPr>
              <w:fldChar w:fldCharType="begin"/>
            </w:r>
            <w:r w:rsidR="00FC356C">
              <w:rPr>
                <w:noProof/>
                <w:webHidden/>
              </w:rPr>
              <w:instrText xml:space="preserve"> PAGEREF _Toc411856361 \h </w:instrText>
            </w:r>
            <w:r w:rsidR="00FC356C">
              <w:rPr>
                <w:noProof/>
                <w:webHidden/>
              </w:rPr>
            </w:r>
            <w:r w:rsidR="00FC356C">
              <w:rPr>
                <w:noProof/>
                <w:webHidden/>
              </w:rPr>
              <w:fldChar w:fldCharType="separate"/>
            </w:r>
            <w:r w:rsidR="00FC356C">
              <w:rPr>
                <w:noProof/>
                <w:webHidden/>
              </w:rPr>
              <w:t>22</w:t>
            </w:r>
            <w:r w:rsidR="00FC356C">
              <w:rPr>
                <w:noProof/>
                <w:webHidden/>
              </w:rPr>
              <w:fldChar w:fldCharType="end"/>
            </w:r>
          </w:hyperlink>
        </w:p>
        <w:p w:rsidR="00FC356C" w:rsidRDefault="00A77507">
          <w:pPr>
            <w:pStyle w:val="11"/>
            <w:tabs>
              <w:tab w:val="right" w:leader="dot" w:pos="9628"/>
            </w:tabs>
            <w:rPr>
              <w:rFonts w:asciiTheme="minorHAnsi" w:eastAsiaTheme="minorEastAsia" w:hAnsiTheme="minorHAnsi" w:cstheme="minorBidi"/>
              <w:noProof/>
              <w:kern w:val="2"/>
              <w:sz w:val="24"/>
              <w:szCs w:val="22"/>
            </w:rPr>
          </w:pPr>
          <w:hyperlink w:anchor="_Toc411856362" w:history="1">
            <w:r w:rsidR="00FC356C" w:rsidRPr="00737668">
              <w:rPr>
                <w:rStyle w:val="a9"/>
                <w:rFonts w:hint="eastAsia"/>
                <w:noProof/>
              </w:rPr>
              <w:t>附錄</w:t>
            </w:r>
            <w:r w:rsidR="00FC356C" w:rsidRPr="00737668">
              <w:rPr>
                <w:rStyle w:val="a9"/>
                <w:noProof/>
              </w:rPr>
              <w:t xml:space="preserve"> Appendix</w:t>
            </w:r>
            <w:r w:rsidR="00FC356C">
              <w:rPr>
                <w:noProof/>
                <w:webHidden/>
              </w:rPr>
              <w:tab/>
            </w:r>
            <w:r w:rsidR="00FC356C">
              <w:rPr>
                <w:noProof/>
                <w:webHidden/>
              </w:rPr>
              <w:fldChar w:fldCharType="begin"/>
            </w:r>
            <w:r w:rsidR="00FC356C">
              <w:rPr>
                <w:noProof/>
                <w:webHidden/>
              </w:rPr>
              <w:instrText xml:space="preserve"> PAGEREF _Toc411856362 \h </w:instrText>
            </w:r>
            <w:r w:rsidR="00FC356C">
              <w:rPr>
                <w:noProof/>
                <w:webHidden/>
              </w:rPr>
            </w:r>
            <w:r w:rsidR="00FC356C">
              <w:rPr>
                <w:noProof/>
                <w:webHidden/>
              </w:rPr>
              <w:fldChar w:fldCharType="separate"/>
            </w:r>
            <w:r w:rsidR="00FC356C">
              <w:rPr>
                <w:noProof/>
                <w:webHidden/>
              </w:rPr>
              <w:t>23</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63" w:history="1">
            <w:r w:rsidR="00FC356C" w:rsidRPr="00737668">
              <w:rPr>
                <w:rStyle w:val="a9"/>
                <w:rFonts w:eastAsia="標楷體"/>
                <w:noProof/>
              </w:rPr>
              <w:t>A: Equations of 30 state space models for ETS</w:t>
            </w:r>
            <w:r w:rsidR="00FC356C">
              <w:rPr>
                <w:noProof/>
                <w:webHidden/>
              </w:rPr>
              <w:tab/>
            </w:r>
            <w:r w:rsidR="00FC356C">
              <w:rPr>
                <w:noProof/>
                <w:webHidden/>
              </w:rPr>
              <w:fldChar w:fldCharType="begin"/>
            </w:r>
            <w:r w:rsidR="00FC356C">
              <w:rPr>
                <w:noProof/>
                <w:webHidden/>
              </w:rPr>
              <w:instrText xml:space="preserve"> PAGEREF _Toc411856363 \h </w:instrText>
            </w:r>
            <w:r w:rsidR="00FC356C">
              <w:rPr>
                <w:noProof/>
                <w:webHidden/>
              </w:rPr>
            </w:r>
            <w:r w:rsidR="00FC356C">
              <w:rPr>
                <w:noProof/>
                <w:webHidden/>
              </w:rPr>
              <w:fldChar w:fldCharType="separate"/>
            </w:r>
            <w:r w:rsidR="00FC356C">
              <w:rPr>
                <w:noProof/>
                <w:webHidden/>
              </w:rPr>
              <w:t>23</w:t>
            </w:r>
            <w:r w:rsidR="00FC356C">
              <w:rPr>
                <w:noProof/>
                <w:webHidden/>
              </w:rPr>
              <w:fldChar w:fldCharType="end"/>
            </w:r>
          </w:hyperlink>
        </w:p>
        <w:p w:rsidR="00FC356C" w:rsidRDefault="00A77507">
          <w:pPr>
            <w:pStyle w:val="24"/>
            <w:tabs>
              <w:tab w:val="right" w:leader="dot" w:pos="9628"/>
            </w:tabs>
            <w:ind w:left="560"/>
            <w:rPr>
              <w:rFonts w:asciiTheme="minorHAnsi" w:eastAsiaTheme="minorEastAsia" w:hAnsiTheme="minorHAnsi" w:cstheme="minorBidi"/>
              <w:noProof/>
              <w:kern w:val="2"/>
              <w:sz w:val="24"/>
              <w:szCs w:val="22"/>
            </w:rPr>
          </w:pPr>
          <w:hyperlink w:anchor="_Toc411856364" w:history="1">
            <w:r w:rsidR="00FC356C" w:rsidRPr="00737668">
              <w:rPr>
                <w:rStyle w:val="a9"/>
                <w:rFonts w:eastAsia="標楷體"/>
                <w:noProof/>
              </w:rPr>
              <w:t>B: Equations of neural network auto-regression</w:t>
            </w:r>
            <w:r w:rsidR="00FC356C">
              <w:rPr>
                <w:noProof/>
                <w:webHidden/>
              </w:rPr>
              <w:tab/>
            </w:r>
            <w:r w:rsidR="00FC356C">
              <w:rPr>
                <w:noProof/>
                <w:webHidden/>
              </w:rPr>
              <w:fldChar w:fldCharType="begin"/>
            </w:r>
            <w:r w:rsidR="00FC356C">
              <w:rPr>
                <w:noProof/>
                <w:webHidden/>
              </w:rPr>
              <w:instrText xml:space="preserve"> PAGEREF _Toc411856364 \h </w:instrText>
            </w:r>
            <w:r w:rsidR="00FC356C">
              <w:rPr>
                <w:noProof/>
                <w:webHidden/>
              </w:rPr>
            </w:r>
            <w:r w:rsidR="00FC356C">
              <w:rPr>
                <w:noProof/>
                <w:webHidden/>
              </w:rPr>
              <w:fldChar w:fldCharType="separate"/>
            </w:r>
            <w:r w:rsidR="00FC356C">
              <w:rPr>
                <w:noProof/>
                <w:webHidden/>
              </w:rPr>
              <w:t>24</w:t>
            </w:r>
            <w:r w:rsidR="00FC356C">
              <w:rPr>
                <w:noProof/>
                <w:webHidden/>
              </w:rPr>
              <w:fldChar w:fldCharType="end"/>
            </w:r>
          </w:hyperlink>
        </w:p>
        <w:p w:rsidR="00990E90" w:rsidRDefault="00990E90">
          <w:r w:rsidRPr="00FA047F">
            <w:rPr>
              <w:rFonts w:eastAsia="標楷體"/>
              <w:b/>
              <w:bCs/>
              <w:szCs w:val="28"/>
              <w:lang w:val="zh-TW"/>
            </w:rPr>
            <w:fldChar w:fldCharType="end"/>
          </w:r>
        </w:p>
      </w:sdtContent>
    </w:sdt>
    <w:p w:rsidR="002F528D" w:rsidRDefault="002F528D">
      <w:pPr>
        <w:widowControl/>
        <w:adjustRightInd/>
        <w:spacing w:line="240" w:lineRule="auto"/>
        <w:textAlignment w:val="auto"/>
        <w:rPr>
          <w:rFonts w:eastAsia="標楷體"/>
        </w:rPr>
      </w:pPr>
      <w:r>
        <w:rPr>
          <w:rFonts w:eastAsia="標楷體"/>
        </w:rPr>
        <w:br w:type="page"/>
      </w:r>
    </w:p>
    <w:p w:rsidR="00FC356C" w:rsidRDefault="00A53B65" w:rsidP="006B0504">
      <w:pPr>
        <w:pStyle w:val="1"/>
        <w:rPr>
          <w:noProof/>
        </w:rPr>
      </w:pPr>
      <w:bookmarkStart w:id="8" w:name="_Toc409633616"/>
      <w:bookmarkStart w:id="9" w:name="_Toc409633830"/>
      <w:bookmarkStart w:id="10" w:name="_Toc409722019"/>
      <w:bookmarkStart w:id="11" w:name="_Toc411856338"/>
      <w:r>
        <w:rPr>
          <w:rFonts w:hint="eastAsia"/>
        </w:rPr>
        <w:lastRenderedPageBreak/>
        <w:t>圖目錄</w:t>
      </w:r>
      <w:bookmarkEnd w:id="8"/>
      <w:bookmarkEnd w:id="9"/>
      <w:bookmarkEnd w:id="10"/>
      <w:bookmarkEnd w:id="11"/>
      <w:r w:rsidR="006B0504">
        <w:fldChar w:fldCharType="begin"/>
      </w:r>
      <w:r w:rsidR="006B0504">
        <w:instrText xml:space="preserve"> TOC \h \z \c "Figure" </w:instrText>
      </w:r>
      <w:r w:rsidR="006B0504">
        <w:fldChar w:fldCharType="separate"/>
      </w:r>
    </w:p>
    <w:p w:rsidR="00FC356C" w:rsidRDefault="00A77507">
      <w:pPr>
        <w:pStyle w:val="ab"/>
        <w:tabs>
          <w:tab w:val="right" w:leader="dot" w:pos="9628"/>
        </w:tabs>
        <w:rPr>
          <w:rFonts w:asciiTheme="minorHAnsi" w:eastAsiaTheme="minorEastAsia" w:hAnsiTheme="minorHAnsi" w:cstheme="minorBidi"/>
          <w:noProof/>
          <w:kern w:val="2"/>
          <w:sz w:val="24"/>
          <w:szCs w:val="22"/>
        </w:rPr>
      </w:pPr>
      <w:hyperlink w:anchor="_Toc411856365" w:history="1">
        <w:r w:rsidR="00FC356C" w:rsidRPr="003600B1">
          <w:rPr>
            <w:rStyle w:val="a9"/>
            <w:noProof/>
          </w:rPr>
          <w:t>Figure 1. Activity diagram of TWR</w:t>
        </w:r>
        <w:r w:rsidR="00FC356C">
          <w:rPr>
            <w:noProof/>
            <w:webHidden/>
          </w:rPr>
          <w:tab/>
        </w:r>
        <w:r w:rsidR="00FC356C">
          <w:rPr>
            <w:noProof/>
            <w:webHidden/>
          </w:rPr>
          <w:fldChar w:fldCharType="begin"/>
        </w:r>
        <w:r w:rsidR="00FC356C">
          <w:rPr>
            <w:noProof/>
            <w:webHidden/>
          </w:rPr>
          <w:instrText xml:space="preserve"> PAGEREF _Toc411856365 \h </w:instrText>
        </w:r>
        <w:r w:rsidR="00FC356C">
          <w:rPr>
            <w:noProof/>
            <w:webHidden/>
          </w:rPr>
        </w:r>
        <w:r w:rsidR="00FC356C">
          <w:rPr>
            <w:noProof/>
            <w:webHidden/>
          </w:rPr>
          <w:fldChar w:fldCharType="separate"/>
        </w:r>
        <w:r w:rsidR="00FC356C">
          <w:rPr>
            <w:noProof/>
            <w:webHidden/>
          </w:rPr>
          <w:t>13</w:t>
        </w:r>
        <w:r w:rsidR="00FC356C">
          <w:rPr>
            <w:noProof/>
            <w:webHidden/>
          </w:rPr>
          <w:fldChar w:fldCharType="end"/>
        </w:r>
      </w:hyperlink>
    </w:p>
    <w:p w:rsidR="00FC356C" w:rsidRDefault="00A77507">
      <w:pPr>
        <w:pStyle w:val="ab"/>
        <w:tabs>
          <w:tab w:val="right" w:leader="dot" w:pos="9628"/>
        </w:tabs>
        <w:rPr>
          <w:rFonts w:asciiTheme="minorHAnsi" w:eastAsiaTheme="minorEastAsia" w:hAnsiTheme="minorHAnsi" w:cstheme="minorBidi"/>
          <w:noProof/>
          <w:kern w:val="2"/>
          <w:sz w:val="24"/>
          <w:szCs w:val="22"/>
        </w:rPr>
      </w:pPr>
      <w:hyperlink w:anchor="_Toc411856366" w:history="1">
        <w:r w:rsidR="00FC356C" w:rsidRPr="003600B1">
          <w:rPr>
            <w:rStyle w:val="a9"/>
            <w:noProof/>
          </w:rPr>
          <w:t>Figure 2. Time series plot for ratings of dramas</w:t>
        </w:r>
        <w:r w:rsidR="00FC356C">
          <w:rPr>
            <w:noProof/>
            <w:webHidden/>
          </w:rPr>
          <w:tab/>
        </w:r>
        <w:r w:rsidR="00FC356C">
          <w:rPr>
            <w:noProof/>
            <w:webHidden/>
          </w:rPr>
          <w:fldChar w:fldCharType="begin"/>
        </w:r>
        <w:r w:rsidR="00FC356C">
          <w:rPr>
            <w:noProof/>
            <w:webHidden/>
          </w:rPr>
          <w:instrText xml:space="preserve"> PAGEREF _Toc411856366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FC356C" w:rsidRDefault="00A77507">
      <w:pPr>
        <w:pStyle w:val="ab"/>
        <w:tabs>
          <w:tab w:val="right" w:leader="dot" w:pos="9628"/>
        </w:tabs>
        <w:rPr>
          <w:rFonts w:asciiTheme="minorHAnsi" w:eastAsiaTheme="minorEastAsia" w:hAnsiTheme="minorHAnsi" w:cstheme="minorBidi"/>
          <w:noProof/>
          <w:kern w:val="2"/>
          <w:sz w:val="24"/>
          <w:szCs w:val="22"/>
        </w:rPr>
      </w:pPr>
      <w:hyperlink w:anchor="_Toc411856367" w:history="1">
        <w:r w:rsidR="00FC356C" w:rsidRPr="003600B1">
          <w:rPr>
            <w:rStyle w:val="a9"/>
            <w:noProof/>
          </w:rPr>
          <w:t>Figure 3. Box plots for ratings of dramas</w:t>
        </w:r>
        <w:r w:rsidR="00FC356C">
          <w:rPr>
            <w:noProof/>
            <w:webHidden/>
          </w:rPr>
          <w:tab/>
        </w:r>
        <w:r w:rsidR="00FC356C">
          <w:rPr>
            <w:noProof/>
            <w:webHidden/>
          </w:rPr>
          <w:fldChar w:fldCharType="begin"/>
        </w:r>
        <w:r w:rsidR="00FC356C">
          <w:rPr>
            <w:noProof/>
            <w:webHidden/>
          </w:rPr>
          <w:instrText xml:space="preserve"> PAGEREF _Toc411856367 \h </w:instrText>
        </w:r>
        <w:r w:rsidR="00FC356C">
          <w:rPr>
            <w:noProof/>
            <w:webHidden/>
          </w:rPr>
        </w:r>
        <w:r w:rsidR="00FC356C">
          <w:rPr>
            <w:noProof/>
            <w:webHidden/>
          </w:rPr>
          <w:fldChar w:fldCharType="separate"/>
        </w:r>
        <w:r w:rsidR="00FC356C">
          <w:rPr>
            <w:noProof/>
            <w:webHidden/>
          </w:rPr>
          <w:t>17</w:t>
        </w:r>
        <w:r w:rsidR="00FC356C">
          <w:rPr>
            <w:noProof/>
            <w:webHidden/>
          </w:rPr>
          <w:fldChar w:fldCharType="end"/>
        </w:r>
      </w:hyperlink>
    </w:p>
    <w:p w:rsidR="006B0504" w:rsidRDefault="006B0504" w:rsidP="00D43EF5">
      <w:r>
        <w:fldChar w:fldCharType="end"/>
      </w:r>
    </w:p>
    <w:p w:rsidR="00F916C0" w:rsidRDefault="00A53B65" w:rsidP="006B0504">
      <w:pPr>
        <w:pStyle w:val="1"/>
        <w:rPr>
          <w:noProof/>
        </w:rPr>
      </w:pPr>
      <w:bookmarkStart w:id="12" w:name="_Toc409633617"/>
      <w:bookmarkStart w:id="13" w:name="_Toc409633831"/>
      <w:bookmarkStart w:id="14" w:name="_Toc409722020"/>
      <w:bookmarkStart w:id="15" w:name="_Toc411856339"/>
      <w:r>
        <w:rPr>
          <w:rFonts w:hint="eastAsia"/>
        </w:rPr>
        <w:t>表目錄</w:t>
      </w:r>
      <w:bookmarkEnd w:id="12"/>
      <w:bookmarkEnd w:id="13"/>
      <w:bookmarkEnd w:id="14"/>
      <w:bookmarkEnd w:id="15"/>
      <w:r w:rsidR="006B0504">
        <w:fldChar w:fldCharType="begin"/>
      </w:r>
      <w:r w:rsidR="006B0504">
        <w:instrText xml:space="preserve"> TOC \h \z \c "Table" </w:instrText>
      </w:r>
      <w:r w:rsidR="006B0504">
        <w:fldChar w:fldCharType="separate"/>
      </w:r>
    </w:p>
    <w:p w:rsidR="00F916C0" w:rsidRDefault="00A77507">
      <w:pPr>
        <w:pStyle w:val="ab"/>
        <w:tabs>
          <w:tab w:val="right" w:leader="dot" w:pos="9628"/>
        </w:tabs>
        <w:rPr>
          <w:rFonts w:asciiTheme="minorHAnsi" w:eastAsiaTheme="minorEastAsia" w:hAnsiTheme="minorHAnsi" w:cstheme="minorBidi"/>
          <w:noProof/>
          <w:kern w:val="2"/>
          <w:sz w:val="24"/>
          <w:szCs w:val="22"/>
        </w:rPr>
      </w:pPr>
      <w:hyperlink w:anchor="_Toc411856540" w:history="1">
        <w:r w:rsidR="00F916C0" w:rsidRPr="00DA330A">
          <w:rPr>
            <w:rStyle w:val="a9"/>
            <w:noProof/>
          </w:rPr>
          <w:t>Table 1. List of models</w:t>
        </w:r>
        <w:r w:rsidR="00F916C0">
          <w:rPr>
            <w:noProof/>
            <w:webHidden/>
          </w:rPr>
          <w:tab/>
        </w:r>
        <w:r w:rsidR="00F916C0">
          <w:rPr>
            <w:noProof/>
            <w:webHidden/>
          </w:rPr>
          <w:fldChar w:fldCharType="begin"/>
        </w:r>
        <w:r w:rsidR="00F916C0">
          <w:rPr>
            <w:noProof/>
            <w:webHidden/>
          </w:rPr>
          <w:instrText xml:space="preserve"> PAGEREF _Toc411856540 \h </w:instrText>
        </w:r>
        <w:r w:rsidR="00F916C0">
          <w:rPr>
            <w:noProof/>
            <w:webHidden/>
          </w:rPr>
        </w:r>
        <w:r w:rsidR="00F916C0">
          <w:rPr>
            <w:noProof/>
            <w:webHidden/>
          </w:rPr>
          <w:fldChar w:fldCharType="separate"/>
        </w:r>
        <w:r w:rsidR="00F916C0">
          <w:rPr>
            <w:noProof/>
            <w:webHidden/>
          </w:rPr>
          <w:t>11</w:t>
        </w:r>
        <w:r w:rsidR="00F916C0">
          <w:rPr>
            <w:noProof/>
            <w:webHidden/>
          </w:rPr>
          <w:fldChar w:fldCharType="end"/>
        </w:r>
      </w:hyperlink>
    </w:p>
    <w:p w:rsidR="00F916C0" w:rsidRDefault="00A77507">
      <w:pPr>
        <w:pStyle w:val="ab"/>
        <w:tabs>
          <w:tab w:val="right" w:leader="dot" w:pos="9628"/>
        </w:tabs>
        <w:rPr>
          <w:rFonts w:asciiTheme="minorHAnsi" w:eastAsiaTheme="minorEastAsia" w:hAnsiTheme="minorHAnsi" w:cstheme="minorBidi"/>
          <w:noProof/>
          <w:kern w:val="2"/>
          <w:sz w:val="24"/>
          <w:szCs w:val="22"/>
        </w:rPr>
      </w:pPr>
      <w:hyperlink w:anchor="_Toc411856541" w:history="1">
        <w:r w:rsidR="00F916C0" w:rsidRPr="00DA330A">
          <w:rPr>
            <w:rStyle w:val="a9"/>
            <w:noProof/>
          </w:rPr>
          <w:t>Table 2. Basic information about dramas</w:t>
        </w:r>
        <w:r w:rsidR="00F916C0">
          <w:rPr>
            <w:noProof/>
            <w:webHidden/>
          </w:rPr>
          <w:tab/>
        </w:r>
        <w:r w:rsidR="00F916C0">
          <w:rPr>
            <w:noProof/>
            <w:webHidden/>
          </w:rPr>
          <w:fldChar w:fldCharType="begin"/>
        </w:r>
        <w:r w:rsidR="00F916C0">
          <w:rPr>
            <w:noProof/>
            <w:webHidden/>
          </w:rPr>
          <w:instrText xml:space="preserve"> PAGEREF _Toc411856541 \h </w:instrText>
        </w:r>
        <w:r w:rsidR="00F916C0">
          <w:rPr>
            <w:noProof/>
            <w:webHidden/>
          </w:rPr>
        </w:r>
        <w:r w:rsidR="00F916C0">
          <w:rPr>
            <w:noProof/>
            <w:webHidden/>
          </w:rPr>
          <w:fldChar w:fldCharType="separate"/>
        </w:r>
        <w:r w:rsidR="00F916C0">
          <w:rPr>
            <w:noProof/>
            <w:webHidden/>
          </w:rPr>
          <w:t>16</w:t>
        </w:r>
        <w:r w:rsidR="00F916C0">
          <w:rPr>
            <w:noProof/>
            <w:webHidden/>
          </w:rPr>
          <w:fldChar w:fldCharType="end"/>
        </w:r>
      </w:hyperlink>
    </w:p>
    <w:p w:rsidR="00F916C0" w:rsidRDefault="00A77507">
      <w:pPr>
        <w:pStyle w:val="ab"/>
        <w:tabs>
          <w:tab w:val="right" w:leader="dot" w:pos="9628"/>
        </w:tabs>
        <w:rPr>
          <w:rFonts w:asciiTheme="minorHAnsi" w:eastAsiaTheme="minorEastAsia" w:hAnsiTheme="minorHAnsi" w:cstheme="minorBidi"/>
          <w:noProof/>
          <w:kern w:val="2"/>
          <w:sz w:val="24"/>
          <w:szCs w:val="22"/>
        </w:rPr>
      </w:pPr>
      <w:hyperlink w:anchor="_Toc411856542" w:history="1">
        <w:r w:rsidR="00F916C0" w:rsidRPr="00DA330A">
          <w:rPr>
            <w:rStyle w:val="a9"/>
            <w:noProof/>
          </w:rPr>
          <w:t>Table 3. MAPE of TV ratings predictions</w:t>
        </w:r>
        <w:r w:rsidR="00F916C0">
          <w:rPr>
            <w:noProof/>
            <w:webHidden/>
          </w:rPr>
          <w:tab/>
        </w:r>
        <w:r w:rsidR="00F916C0">
          <w:rPr>
            <w:noProof/>
            <w:webHidden/>
          </w:rPr>
          <w:fldChar w:fldCharType="begin"/>
        </w:r>
        <w:r w:rsidR="00F916C0">
          <w:rPr>
            <w:noProof/>
            <w:webHidden/>
          </w:rPr>
          <w:instrText xml:space="preserve"> PAGEREF _Toc411856542 \h </w:instrText>
        </w:r>
        <w:r w:rsidR="00F916C0">
          <w:rPr>
            <w:noProof/>
            <w:webHidden/>
          </w:rPr>
        </w:r>
        <w:r w:rsidR="00F916C0">
          <w:rPr>
            <w:noProof/>
            <w:webHidden/>
          </w:rPr>
          <w:fldChar w:fldCharType="separate"/>
        </w:r>
        <w:r w:rsidR="00F916C0">
          <w:rPr>
            <w:noProof/>
            <w:webHidden/>
          </w:rPr>
          <w:t>19</w:t>
        </w:r>
        <w:r w:rsidR="00F916C0">
          <w:rPr>
            <w:noProof/>
            <w:webHidden/>
          </w:rPr>
          <w:fldChar w:fldCharType="end"/>
        </w:r>
      </w:hyperlink>
    </w:p>
    <w:p w:rsidR="00F916C0" w:rsidRDefault="00A77507">
      <w:pPr>
        <w:pStyle w:val="ab"/>
        <w:tabs>
          <w:tab w:val="right" w:leader="dot" w:pos="9628"/>
        </w:tabs>
        <w:rPr>
          <w:rFonts w:asciiTheme="minorHAnsi" w:eastAsiaTheme="minorEastAsia" w:hAnsiTheme="minorHAnsi" w:cstheme="minorBidi"/>
          <w:noProof/>
          <w:kern w:val="2"/>
          <w:sz w:val="24"/>
          <w:szCs w:val="22"/>
        </w:rPr>
      </w:pPr>
      <w:hyperlink w:anchor="_Toc411856543" w:history="1">
        <w:r w:rsidR="00F916C0" w:rsidRPr="00DA330A">
          <w:rPr>
            <w:rStyle w:val="a9"/>
            <w:noProof/>
          </w:rPr>
          <w:t>Table 4. MAE of TV ratings predictions</w:t>
        </w:r>
        <w:r w:rsidR="00F916C0">
          <w:rPr>
            <w:noProof/>
            <w:webHidden/>
          </w:rPr>
          <w:tab/>
        </w:r>
        <w:r w:rsidR="00F916C0">
          <w:rPr>
            <w:noProof/>
            <w:webHidden/>
          </w:rPr>
          <w:fldChar w:fldCharType="begin"/>
        </w:r>
        <w:r w:rsidR="00F916C0">
          <w:rPr>
            <w:noProof/>
            <w:webHidden/>
          </w:rPr>
          <w:instrText xml:space="preserve"> PAGEREF _Toc411856543 \h </w:instrText>
        </w:r>
        <w:r w:rsidR="00F916C0">
          <w:rPr>
            <w:noProof/>
            <w:webHidden/>
          </w:rPr>
        </w:r>
        <w:r w:rsidR="00F916C0">
          <w:rPr>
            <w:noProof/>
            <w:webHidden/>
          </w:rPr>
          <w:fldChar w:fldCharType="separate"/>
        </w:r>
        <w:r w:rsidR="00F916C0">
          <w:rPr>
            <w:noProof/>
            <w:webHidden/>
          </w:rPr>
          <w:t>20</w:t>
        </w:r>
        <w:r w:rsidR="00F916C0">
          <w:rPr>
            <w:noProof/>
            <w:webHidden/>
          </w:rPr>
          <w:fldChar w:fldCharType="end"/>
        </w:r>
      </w:hyperlink>
    </w:p>
    <w:p w:rsidR="006B0504" w:rsidRDefault="006B0504" w:rsidP="00D43EF5">
      <w:r>
        <w:fldChar w:fldCharType="end"/>
      </w:r>
    </w:p>
    <w:p w:rsidR="00443CBA" w:rsidRPr="00443CBA" w:rsidRDefault="00443CBA" w:rsidP="00313767">
      <w:pPr>
        <w:pStyle w:val="1"/>
      </w:pPr>
      <w:r>
        <w:br w:type="page"/>
      </w:r>
      <w:bookmarkStart w:id="16" w:name="_Toc411856340"/>
      <w:r w:rsidRPr="00443CBA">
        <w:rPr>
          <w:rFonts w:hint="eastAsia"/>
        </w:rPr>
        <w:lastRenderedPageBreak/>
        <w:t>第一章</w:t>
      </w:r>
      <w:r w:rsidR="009A57A2">
        <w:rPr>
          <w:rFonts w:hint="eastAsia"/>
        </w:rPr>
        <w:t xml:space="preserve">  </w:t>
      </w:r>
      <w:r w:rsidRPr="00443CBA">
        <w:t>Introduction</w:t>
      </w:r>
      <w:bookmarkEnd w:id="16"/>
    </w:p>
    <w:p w:rsidR="00443CBA" w:rsidRPr="00D43EF5" w:rsidRDefault="00443CBA" w:rsidP="00D43EF5">
      <w:pPr>
        <w:pStyle w:val="23"/>
        <w:ind w:left="0"/>
        <w:rPr>
          <w:rFonts w:ascii="Times New Roman" w:eastAsia="標楷體" w:hAnsi="Times New Roman"/>
        </w:rPr>
      </w:pPr>
      <w:bookmarkStart w:id="17" w:name="_Toc411856341"/>
      <w:r w:rsidRPr="00D43EF5">
        <w:rPr>
          <w:rFonts w:ascii="Times New Roman" w:eastAsia="標楷體" w:hAnsi="Times New Roman"/>
        </w:rPr>
        <w:t xml:space="preserve">1.1 </w:t>
      </w:r>
      <w:r w:rsidR="00F774C4">
        <w:rPr>
          <w:rFonts w:ascii="Times New Roman" w:eastAsia="標楷體" w:hAnsi="Times New Roman"/>
        </w:rPr>
        <w:t>Contribution</w:t>
      </w:r>
      <w:bookmarkEnd w:id="17"/>
    </w:p>
    <w:p w:rsidR="00F774C4" w:rsidRDefault="00F774C4" w:rsidP="00D43EF5">
      <w:pPr>
        <w:spacing w:line="360" w:lineRule="auto"/>
        <w:rPr>
          <w:rFonts w:eastAsia="標楷體"/>
          <w:sz w:val="24"/>
          <w:szCs w:val="24"/>
        </w:rPr>
      </w:pPr>
      <w:r>
        <w:rPr>
          <w:rFonts w:eastAsia="標楷體"/>
          <w:sz w:val="24"/>
          <w:szCs w:val="24"/>
        </w:rPr>
        <w:t>The main contributions of the thesis are summarized as below:</w:t>
      </w:r>
    </w:p>
    <w:p w:rsidR="00F774C4"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propose a </w:t>
      </w:r>
      <w:r w:rsidR="00E01109">
        <w:rPr>
          <w:rFonts w:eastAsia="標楷體"/>
          <w:sz w:val="24"/>
          <w:szCs w:val="24"/>
        </w:rPr>
        <w:t>solution named</w:t>
      </w:r>
      <w:r w:rsidR="00F774C4">
        <w:rPr>
          <w:rFonts w:eastAsia="標楷體"/>
          <w:sz w:val="24"/>
          <w:szCs w:val="24"/>
        </w:rPr>
        <w:t xml:space="preserve"> Time Weighting Regression (TWR)</w:t>
      </w:r>
      <w:r w:rsidR="00E01109">
        <w:rPr>
          <w:rFonts w:eastAsia="標楷體"/>
          <w:sz w:val="24"/>
          <w:szCs w:val="24"/>
        </w:rPr>
        <w:t xml:space="preserve"> to </w:t>
      </w:r>
      <w:r w:rsidR="00F774C4">
        <w:rPr>
          <w:rFonts w:eastAsia="標楷體"/>
          <w:sz w:val="24"/>
          <w:szCs w:val="24"/>
        </w:rPr>
        <w:t>improve the result</w:t>
      </w:r>
      <w:r w:rsidR="00326A2D">
        <w:rPr>
          <w:rFonts w:eastAsia="標楷體"/>
          <w:sz w:val="24"/>
          <w:szCs w:val="24"/>
        </w:rPr>
        <w:t>s</w:t>
      </w:r>
      <w:r w:rsidR="00F774C4">
        <w:rPr>
          <w:rFonts w:eastAsia="標楷體"/>
          <w:sz w:val="24"/>
          <w:szCs w:val="24"/>
        </w:rPr>
        <w:t xml:space="preserve"> of TV ratings prediction.</w:t>
      </w:r>
    </w:p>
    <w:p w:rsidR="00B55C0B" w:rsidRDefault="00347121" w:rsidP="00250676">
      <w:pPr>
        <w:pStyle w:val="af0"/>
        <w:numPr>
          <w:ilvl w:val="0"/>
          <w:numId w:val="6"/>
        </w:numPr>
        <w:spacing w:line="360" w:lineRule="auto"/>
        <w:ind w:leftChars="0"/>
        <w:rPr>
          <w:rFonts w:eastAsia="標楷體"/>
          <w:sz w:val="24"/>
          <w:szCs w:val="24"/>
        </w:rPr>
      </w:pPr>
      <w:r>
        <w:rPr>
          <w:rFonts w:eastAsia="標楷體"/>
          <w:sz w:val="24"/>
          <w:szCs w:val="24"/>
        </w:rPr>
        <w:t xml:space="preserve">We </w:t>
      </w:r>
      <w:r w:rsidR="00B55C0B">
        <w:rPr>
          <w:rFonts w:eastAsia="標楷體"/>
          <w:sz w:val="24"/>
          <w:szCs w:val="24"/>
        </w:rPr>
        <w:t>conduct experiments on</w:t>
      </w:r>
      <w:r w:rsidR="00B55C0B" w:rsidRPr="00F774C4">
        <w:rPr>
          <w:rFonts w:eastAsia="標楷體"/>
          <w:sz w:val="24"/>
          <w:szCs w:val="24"/>
        </w:rPr>
        <w:t xml:space="preserve"> </w:t>
      </w:r>
      <w:r w:rsidR="00B55C0B">
        <w:rPr>
          <w:rFonts w:eastAsia="標楷體"/>
          <w:sz w:val="24"/>
          <w:szCs w:val="24"/>
        </w:rPr>
        <w:t xml:space="preserve">a real-world TV ratings data set to </w:t>
      </w:r>
      <w:r>
        <w:rPr>
          <w:rFonts w:eastAsia="標楷體"/>
          <w:sz w:val="24"/>
          <w:szCs w:val="24"/>
        </w:rPr>
        <w:t xml:space="preserve">compare TWR with </w:t>
      </w:r>
      <w:r w:rsidR="00B55C0B">
        <w:rPr>
          <w:rFonts w:eastAsia="標楷體"/>
          <w:sz w:val="24"/>
          <w:szCs w:val="24"/>
        </w:rPr>
        <w:t>well-known time series models (e.g., Exponential Smoothing and ARIMA) and regression model (neural network). Experiment results show that TWR gives us the best overall results (lowest overall errors in terms of MAPE and MAE).</w:t>
      </w:r>
    </w:p>
    <w:p w:rsidR="00F774C4" w:rsidRPr="00B55C0B" w:rsidRDefault="00B55C0B" w:rsidP="00B55C0B">
      <w:pPr>
        <w:spacing w:line="360" w:lineRule="auto"/>
        <w:rPr>
          <w:rFonts w:eastAsia="標楷體"/>
          <w:sz w:val="24"/>
          <w:szCs w:val="24"/>
        </w:rPr>
      </w:pPr>
      <w:r w:rsidRPr="00B55C0B">
        <w:rPr>
          <w:rFonts w:eastAsia="標楷體"/>
          <w:sz w:val="24"/>
          <w:szCs w:val="24"/>
        </w:rPr>
        <w:t xml:space="preserve"> </w:t>
      </w:r>
    </w:p>
    <w:p w:rsidR="00F774C4" w:rsidRPr="00D43EF5" w:rsidRDefault="00F774C4" w:rsidP="00F774C4">
      <w:pPr>
        <w:pStyle w:val="23"/>
        <w:ind w:left="0"/>
        <w:rPr>
          <w:rFonts w:ascii="Times New Roman" w:eastAsia="標楷體" w:hAnsi="Times New Roman"/>
        </w:rPr>
      </w:pPr>
      <w:bookmarkStart w:id="18" w:name="_Toc411856342"/>
      <w:r>
        <w:rPr>
          <w:rFonts w:ascii="Times New Roman" w:eastAsia="標楷體" w:hAnsi="Times New Roman"/>
        </w:rPr>
        <w:t>1.2</w:t>
      </w:r>
      <w:r w:rsidRPr="00D43EF5">
        <w:rPr>
          <w:rFonts w:ascii="Times New Roman" w:eastAsia="標楷體" w:hAnsi="Times New Roman"/>
        </w:rPr>
        <w:t xml:space="preserve"> </w:t>
      </w:r>
      <w:r>
        <w:rPr>
          <w:rFonts w:ascii="Times New Roman" w:eastAsia="標楷體" w:hAnsi="Times New Roman"/>
        </w:rPr>
        <w:t xml:space="preserve">Background and </w:t>
      </w:r>
      <w:r w:rsidR="00916CC8">
        <w:rPr>
          <w:rFonts w:ascii="Times New Roman" w:eastAsia="標楷體" w:hAnsi="Times New Roman"/>
        </w:rPr>
        <w:t>i</w:t>
      </w:r>
      <w:r w:rsidRPr="00D43EF5">
        <w:rPr>
          <w:rFonts w:ascii="Times New Roman" w:eastAsia="標楷體" w:hAnsi="Times New Roman"/>
        </w:rPr>
        <w:t xml:space="preserve">mportance of </w:t>
      </w:r>
      <w:r w:rsidR="0046120D">
        <w:rPr>
          <w:rFonts w:ascii="Times New Roman" w:eastAsia="標楷體" w:hAnsi="Times New Roman"/>
        </w:rPr>
        <w:t>problem</w:t>
      </w:r>
      <w:bookmarkEnd w:id="18"/>
    </w:p>
    <w:p w:rsidR="004F4EA6" w:rsidRDefault="004F4EA6" w:rsidP="00F774C4">
      <w:pPr>
        <w:spacing w:line="360" w:lineRule="auto"/>
        <w:rPr>
          <w:rFonts w:eastAsia="標楷體"/>
          <w:sz w:val="24"/>
          <w:szCs w:val="24"/>
        </w:rPr>
      </w:pPr>
      <w:r>
        <w:rPr>
          <w:rFonts w:eastAsia="標楷體"/>
          <w:sz w:val="24"/>
          <w:szCs w:val="24"/>
        </w:rPr>
        <w:t xml:space="preserve">Why is TV ratings prediction important? </w:t>
      </w:r>
      <w:r w:rsidR="00F774C4">
        <w:rPr>
          <w:rFonts w:eastAsia="標楷體"/>
          <w:sz w:val="24"/>
          <w:szCs w:val="24"/>
        </w:rPr>
        <w:t>In TV industry, because the price of advertising time is mainly</w:t>
      </w:r>
      <w:r w:rsidR="00441BF0">
        <w:rPr>
          <w:rFonts w:eastAsia="標楷體"/>
          <w:sz w:val="24"/>
          <w:szCs w:val="24"/>
        </w:rPr>
        <w:t xml:space="preserve"> based on </w:t>
      </w:r>
      <w:r w:rsidR="00F774C4">
        <w:rPr>
          <w:rFonts w:eastAsia="標楷體"/>
          <w:sz w:val="24"/>
          <w:szCs w:val="24"/>
        </w:rPr>
        <w:t>ratings, predicting ratings accurately is very important to broadcasters and advertisers. Accurate predictions help them make money, while inaccurat</w:t>
      </w:r>
      <w:r>
        <w:rPr>
          <w:rFonts w:eastAsia="標楷體"/>
          <w:sz w:val="24"/>
          <w:szCs w:val="24"/>
        </w:rPr>
        <w:t>e predictions cause money loss.</w:t>
      </w:r>
    </w:p>
    <w:p w:rsidR="004F4EA6" w:rsidRDefault="004F4EA6" w:rsidP="00F774C4">
      <w:pPr>
        <w:spacing w:line="360" w:lineRule="auto"/>
        <w:rPr>
          <w:rFonts w:eastAsia="標楷體"/>
          <w:sz w:val="24"/>
          <w:szCs w:val="24"/>
        </w:rPr>
      </w:pPr>
    </w:p>
    <w:p w:rsidR="00F774C4" w:rsidRDefault="001557FB" w:rsidP="00F774C4">
      <w:pPr>
        <w:spacing w:line="360" w:lineRule="auto"/>
        <w:rPr>
          <w:rFonts w:eastAsia="標楷體"/>
          <w:sz w:val="24"/>
          <w:szCs w:val="24"/>
        </w:rPr>
      </w:pPr>
      <w:r>
        <w:rPr>
          <w:rFonts w:eastAsia="標楷體"/>
          <w:sz w:val="24"/>
          <w:szCs w:val="24"/>
        </w:rPr>
        <w:t>How complex is TV ratings prediction</w:t>
      </w:r>
      <w:r w:rsidR="002260E9">
        <w:rPr>
          <w:rFonts w:eastAsia="標楷體"/>
          <w:sz w:val="24"/>
          <w:szCs w:val="24"/>
        </w:rPr>
        <w:t>?</w:t>
      </w:r>
      <w:r w:rsidR="00F774C4">
        <w:rPr>
          <w:rFonts w:eastAsia="標楷體"/>
          <w:sz w:val="24"/>
          <w:szCs w:val="24"/>
        </w:rPr>
        <w:t xml:space="preserve"> </w:t>
      </w:r>
      <w:r w:rsidR="00A31CD3">
        <w:rPr>
          <w:rFonts w:eastAsia="標楷體"/>
          <w:sz w:val="24"/>
          <w:szCs w:val="24"/>
        </w:rPr>
        <w:t xml:space="preserve">First, it is complex because TV ratings is an aggregated measurement of a lot of people’s watching choices. </w:t>
      </w:r>
      <w:r w:rsidR="00884CF0">
        <w:rPr>
          <w:rFonts w:eastAsia="標楷體"/>
          <w:sz w:val="24"/>
          <w:szCs w:val="24"/>
        </w:rPr>
        <w:t xml:space="preserve">Second, generally speaking, </w:t>
      </w:r>
      <w:r w:rsidR="00F774C4">
        <w:rPr>
          <w:rFonts w:eastAsia="標楷體"/>
          <w:sz w:val="24"/>
          <w:szCs w:val="24"/>
        </w:rPr>
        <w:t>TV is competing with every other platform/s</w:t>
      </w:r>
      <w:r w:rsidR="00884CF0">
        <w:rPr>
          <w:rFonts w:eastAsia="標楷體"/>
          <w:sz w:val="24"/>
          <w:szCs w:val="24"/>
        </w:rPr>
        <w:t>ervice that tries to grab eyeballs</w:t>
      </w:r>
      <w:r w:rsidR="00F774C4">
        <w:rPr>
          <w:rFonts w:eastAsia="標楷體"/>
          <w:sz w:val="24"/>
          <w:szCs w:val="24"/>
        </w:rPr>
        <w:t>. As more such platforms/services appear and grow, the competition becomes more complex, which probably makes accurately predicting TV ratings increasingly difficult. For example, we may need to consider whether people prefer watching YouTube videos via mobile to watching programs via TV.</w:t>
      </w:r>
    </w:p>
    <w:p w:rsidR="00D147F8" w:rsidRDefault="00D147F8" w:rsidP="00F774C4">
      <w:pPr>
        <w:spacing w:line="360" w:lineRule="auto"/>
        <w:rPr>
          <w:rFonts w:eastAsia="標楷體"/>
          <w:sz w:val="24"/>
          <w:szCs w:val="24"/>
        </w:rPr>
      </w:pPr>
    </w:p>
    <w:p w:rsidR="00D147F8" w:rsidRDefault="00D147F8" w:rsidP="00F774C4">
      <w:pPr>
        <w:spacing w:line="360" w:lineRule="auto"/>
        <w:rPr>
          <w:sz w:val="24"/>
          <w:szCs w:val="24"/>
        </w:rPr>
      </w:pPr>
      <w:r>
        <w:rPr>
          <w:rFonts w:eastAsia="標楷體"/>
          <w:sz w:val="24"/>
          <w:szCs w:val="24"/>
        </w:rPr>
        <w:t xml:space="preserve">Although </w:t>
      </w:r>
      <w:r w:rsidR="0068108D">
        <w:rPr>
          <w:rFonts w:eastAsia="標楷體"/>
          <w:sz w:val="24"/>
          <w:szCs w:val="24"/>
        </w:rPr>
        <w:t xml:space="preserve">TV ratings prediction seems important and complex, </w:t>
      </w:r>
      <w:r w:rsidR="00525E07">
        <w:rPr>
          <w:rFonts w:eastAsia="標楷體"/>
          <w:sz w:val="24"/>
          <w:szCs w:val="24"/>
        </w:rPr>
        <w:t>it may become less and less important and complex.</w:t>
      </w:r>
      <w:r w:rsidR="00933BC3">
        <w:rPr>
          <w:rFonts w:eastAsia="標楷體"/>
          <w:sz w:val="24"/>
          <w:szCs w:val="24"/>
        </w:rPr>
        <w:t xml:space="preserve"> </w:t>
      </w:r>
      <w:r w:rsidR="00933BC3" w:rsidRPr="00B8113A">
        <w:rPr>
          <w:sz w:val="24"/>
          <w:szCs w:val="24"/>
        </w:rPr>
        <w:t>In [</w:t>
      </w:r>
      <w:r w:rsidR="00933BC3">
        <w:rPr>
          <w:sz w:val="24"/>
          <w:szCs w:val="24"/>
        </w:rPr>
        <w:t>1</w:t>
      </w:r>
      <w:r w:rsidR="00933BC3" w:rsidRPr="00B8113A">
        <w:rPr>
          <w:sz w:val="24"/>
          <w:szCs w:val="24"/>
        </w:rPr>
        <w:t xml:space="preserve">], it argues that TV industry is dying because people are switching from TV to other devices such as mobile which </w:t>
      </w:r>
      <w:r w:rsidR="005977F2">
        <w:rPr>
          <w:sz w:val="24"/>
          <w:szCs w:val="24"/>
        </w:rPr>
        <w:t xml:space="preserve">enables people to watch </w:t>
      </w:r>
      <w:r w:rsidR="00933BC3" w:rsidRPr="00B8113A">
        <w:rPr>
          <w:sz w:val="24"/>
          <w:szCs w:val="24"/>
        </w:rPr>
        <w:t xml:space="preserve">content </w:t>
      </w:r>
      <w:r w:rsidR="005977F2">
        <w:rPr>
          <w:sz w:val="24"/>
          <w:szCs w:val="24"/>
        </w:rPr>
        <w:t xml:space="preserve">from </w:t>
      </w:r>
      <w:r w:rsidR="00933BC3" w:rsidRPr="00B8113A">
        <w:rPr>
          <w:sz w:val="24"/>
          <w:szCs w:val="24"/>
        </w:rPr>
        <w:t>the Internet.</w:t>
      </w:r>
      <w:r w:rsidR="007E3DE3">
        <w:rPr>
          <w:sz w:val="24"/>
          <w:szCs w:val="24"/>
        </w:rPr>
        <w:t xml:space="preserve"> If</w:t>
      </w:r>
      <w:r w:rsidR="00D12372">
        <w:rPr>
          <w:sz w:val="24"/>
          <w:szCs w:val="24"/>
        </w:rPr>
        <w:t xml:space="preserve"> TV is no longer a popular media, it is not important to predict TV ratings accurately.</w:t>
      </w:r>
    </w:p>
    <w:p w:rsidR="00537C9D" w:rsidRPr="00F774C4" w:rsidRDefault="00537C9D" w:rsidP="00D43EF5">
      <w:pPr>
        <w:spacing w:line="360" w:lineRule="auto"/>
        <w:rPr>
          <w:rFonts w:eastAsia="標楷體"/>
          <w:sz w:val="24"/>
          <w:szCs w:val="24"/>
        </w:rPr>
      </w:pPr>
    </w:p>
    <w:p w:rsidR="00443CBA" w:rsidRPr="00D43EF5" w:rsidRDefault="002916AA" w:rsidP="00D43EF5">
      <w:pPr>
        <w:pStyle w:val="23"/>
        <w:ind w:left="0"/>
        <w:rPr>
          <w:rFonts w:ascii="Times New Roman" w:eastAsia="標楷體" w:hAnsi="Times New Roman"/>
        </w:rPr>
      </w:pPr>
      <w:bookmarkStart w:id="19" w:name="_Toc411856343"/>
      <w:r>
        <w:rPr>
          <w:rFonts w:ascii="Times New Roman" w:eastAsia="標楷體" w:hAnsi="Times New Roman"/>
        </w:rPr>
        <w:t>1.3</w:t>
      </w:r>
      <w:r w:rsidR="00443CBA" w:rsidRPr="00D43EF5">
        <w:rPr>
          <w:rFonts w:ascii="Times New Roman" w:eastAsia="標楷體" w:hAnsi="Times New Roman"/>
        </w:rPr>
        <w:t xml:space="preserve"> </w:t>
      </w:r>
      <w:r w:rsidR="00BA46A9">
        <w:rPr>
          <w:rFonts w:ascii="Times New Roman" w:eastAsia="標楷體" w:hAnsi="Times New Roman" w:hint="eastAsia"/>
        </w:rPr>
        <w:t>O</w:t>
      </w:r>
      <w:r w:rsidR="00BA46A9">
        <w:rPr>
          <w:rFonts w:ascii="Times New Roman" w:eastAsia="標楷體" w:hAnsi="Times New Roman"/>
        </w:rPr>
        <w:t>verview of problem and solution</w:t>
      </w:r>
      <w:bookmarkEnd w:id="19"/>
    </w:p>
    <w:p w:rsidR="00C74DE8" w:rsidRDefault="00BA46A9" w:rsidP="00D43EF5">
      <w:pPr>
        <w:spacing w:line="360" w:lineRule="auto"/>
        <w:rPr>
          <w:rFonts w:eastAsia="標楷體"/>
          <w:sz w:val="24"/>
          <w:szCs w:val="24"/>
        </w:rPr>
      </w:pPr>
      <w:r>
        <w:rPr>
          <w:rFonts w:eastAsia="標楷體"/>
          <w:sz w:val="24"/>
          <w:szCs w:val="24"/>
        </w:rPr>
        <w:t xml:space="preserve">In this thesis, our goal is to accurately predict the </w:t>
      </w:r>
      <w:r w:rsidR="00C500D5">
        <w:rPr>
          <w:rFonts w:eastAsia="標楷體"/>
          <w:sz w:val="24"/>
          <w:szCs w:val="24"/>
        </w:rPr>
        <w:t xml:space="preserve">ratings of an upcoming episode. Because </w:t>
      </w:r>
      <w:r w:rsidR="00490E46">
        <w:rPr>
          <w:rFonts w:eastAsia="標楷體"/>
          <w:sz w:val="24"/>
          <w:szCs w:val="24"/>
        </w:rPr>
        <w:t>ratings</w:t>
      </w:r>
      <w:r w:rsidR="00D53F0F">
        <w:rPr>
          <w:rFonts w:eastAsia="標楷體"/>
          <w:sz w:val="24"/>
          <w:szCs w:val="24"/>
        </w:rPr>
        <w:t xml:space="preserve"> of a TV program</w:t>
      </w:r>
      <w:r w:rsidR="00490E46">
        <w:rPr>
          <w:rFonts w:eastAsia="標楷體"/>
          <w:sz w:val="24"/>
          <w:szCs w:val="24"/>
        </w:rPr>
        <w:t xml:space="preserve"> </w:t>
      </w:r>
      <w:r w:rsidR="00C500D5">
        <w:rPr>
          <w:rFonts w:eastAsia="標楷體"/>
          <w:sz w:val="24"/>
          <w:szCs w:val="24"/>
        </w:rPr>
        <w:t xml:space="preserve">is a time series, </w:t>
      </w:r>
      <w:r w:rsidR="00D53F0F">
        <w:rPr>
          <w:rFonts w:eastAsia="標楷體"/>
          <w:sz w:val="24"/>
          <w:szCs w:val="24"/>
        </w:rPr>
        <w:t xml:space="preserve">the </w:t>
      </w:r>
      <w:r w:rsidR="00C500D5">
        <w:rPr>
          <w:rFonts w:eastAsia="標楷體"/>
          <w:sz w:val="24"/>
          <w:szCs w:val="24"/>
        </w:rPr>
        <w:t xml:space="preserve">problem can be viewed as </w:t>
      </w:r>
      <w:r w:rsidR="0032100B">
        <w:rPr>
          <w:rFonts w:eastAsia="標楷體"/>
          <w:sz w:val="24"/>
          <w:szCs w:val="24"/>
        </w:rPr>
        <w:t xml:space="preserve">one-step </w:t>
      </w:r>
      <w:r w:rsidR="00490E46">
        <w:rPr>
          <w:rFonts w:eastAsia="標楷體"/>
          <w:sz w:val="24"/>
          <w:szCs w:val="24"/>
        </w:rPr>
        <w:t xml:space="preserve">time series forecasting. </w:t>
      </w:r>
      <w:r w:rsidR="00804460">
        <w:rPr>
          <w:rFonts w:eastAsia="標楷體"/>
          <w:sz w:val="24"/>
          <w:szCs w:val="24"/>
        </w:rPr>
        <w:t xml:space="preserve">When it comes to solutions to time series forecasting, commonly used models </w:t>
      </w:r>
      <w:r w:rsidR="00490E46">
        <w:rPr>
          <w:rFonts w:eastAsia="標楷體"/>
          <w:sz w:val="24"/>
          <w:szCs w:val="24"/>
        </w:rPr>
        <w:t xml:space="preserve">can be divided into </w:t>
      </w:r>
      <w:r w:rsidR="00CE5B13">
        <w:rPr>
          <w:rFonts w:eastAsia="標楷體"/>
          <w:sz w:val="24"/>
          <w:szCs w:val="24"/>
        </w:rPr>
        <w:t>two main categories</w:t>
      </w:r>
      <w:r w:rsidR="00490E46">
        <w:rPr>
          <w:rFonts w:eastAsia="標楷體"/>
          <w:sz w:val="24"/>
          <w:szCs w:val="24"/>
        </w:rPr>
        <w:t>:</w:t>
      </w:r>
      <w:r w:rsidR="00CE5B13">
        <w:rPr>
          <w:rFonts w:eastAsia="標楷體"/>
          <w:sz w:val="24"/>
          <w:szCs w:val="24"/>
        </w:rPr>
        <w:t xml:space="preserve"> time series model</w:t>
      </w:r>
      <w:r w:rsidR="00490E46">
        <w:rPr>
          <w:rFonts w:eastAsia="標楷體"/>
          <w:sz w:val="24"/>
          <w:szCs w:val="24"/>
        </w:rPr>
        <w:t xml:space="preserve">s (e.g., ARIMA) </w:t>
      </w:r>
      <w:r w:rsidR="00CE5B13">
        <w:rPr>
          <w:rFonts w:eastAsia="標楷體"/>
          <w:sz w:val="24"/>
          <w:szCs w:val="24"/>
        </w:rPr>
        <w:t>and regression model</w:t>
      </w:r>
      <w:r w:rsidR="00490E46">
        <w:rPr>
          <w:rFonts w:eastAsia="標楷體"/>
          <w:sz w:val="24"/>
          <w:szCs w:val="24"/>
        </w:rPr>
        <w:t>s (e.g.,</w:t>
      </w:r>
      <w:r w:rsidR="00C74DE8">
        <w:rPr>
          <w:rFonts w:eastAsia="標楷體"/>
          <w:sz w:val="24"/>
          <w:szCs w:val="24"/>
        </w:rPr>
        <w:t xml:space="preserve"> </w:t>
      </w:r>
      <w:r w:rsidR="009826EC">
        <w:rPr>
          <w:rFonts w:eastAsia="標楷體"/>
          <w:sz w:val="24"/>
          <w:szCs w:val="24"/>
        </w:rPr>
        <w:t xml:space="preserve">neural </w:t>
      </w:r>
      <w:r w:rsidR="009826EC">
        <w:rPr>
          <w:rFonts w:eastAsia="標楷體"/>
          <w:sz w:val="24"/>
          <w:szCs w:val="24"/>
        </w:rPr>
        <w:lastRenderedPageBreak/>
        <w:t>network</w:t>
      </w:r>
      <w:r w:rsidR="00490E46">
        <w:rPr>
          <w:rFonts w:eastAsia="標楷體"/>
          <w:sz w:val="24"/>
          <w:szCs w:val="24"/>
        </w:rPr>
        <w:t>)</w:t>
      </w:r>
      <w:r w:rsidR="004F2BD6">
        <w:rPr>
          <w:rFonts w:eastAsia="標楷體"/>
          <w:sz w:val="24"/>
          <w:szCs w:val="24"/>
        </w:rPr>
        <w:t>, where o</w:t>
      </w:r>
      <w:r w:rsidR="00CE5B13">
        <w:rPr>
          <w:rFonts w:eastAsia="標楷體"/>
          <w:sz w:val="24"/>
          <w:szCs w:val="24"/>
        </w:rPr>
        <w:t xml:space="preserve">ur proposed </w:t>
      </w:r>
      <w:r w:rsidR="00490E46">
        <w:rPr>
          <w:rFonts w:eastAsia="標楷體"/>
          <w:sz w:val="24"/>
          <w:szCs w:val="24"/>
        </w:rPr>
        <w:t>solution</w:t>
      </w:r>
      <w:r w:rsidR="00A84F26">
        <w:rPr>
          <w:rFonts w:eastAsia="標楷體"/>
          <w:sz w:val="24"/>
          <w:szCs w:val="24"/>
        </w:rPr>
        <w:t xml:space="preserve"> (TWR)</w:t>
      </w:r>
      <w:r w:rsidR="00490E46">
        <w:rPr>
          <w:rFonts w:eastAsia="標楷體"/>
          <w:sz w:val="24"/>
          <w:szCs w:val="24"/>
        </w:rPr>
        <w:t xml:space="preserve"> </w:t>
      </w:r>
      <w:r w:rsidR="00CE5B13">
        <w:rPr>
          <w:rFonts w:eastAsia="標楷體"/>
          <w:sz w:val="24"/>
          <w:szCs w:val="24"/>
        </w:rPr>
        <w:t>falls into the latter.</w:t>
      </w:r>
      <w:r w:rsidR="00CE7D94">
        <w:rPr>
          <w:rFonts w:eastAsia="標楷體" w:hint="eastAsia"/>
          <w:sz w:val="24"/>
          <w:szCs w:val="24"/>
        </w:rPr>
        <w:t xml:space="preserve"> </w:t>
      </w:r>
      <w:r w:rsidR="00CE7D94">
        <w:rPr>
          <w:rFonts w:eastAsia="標楷體"/>
          <w:sz w:val="24"/>
          <w:szCs w:val="24"/>
        </w:rPr>
        <w:t xml:space="preserve">In addition to </w:t>
      </w:r>
      <w:r w:rsidR="00CE7D94">
        <w:rPr>
          <w:rFonts w:eastAsia="標楷體" w:hint="eastAsia"/>
          <w:sz w:val="24"/>
          <w:szCs w:val="24"/>
        </w:rPr>
        <w:t xml:space="preserve">model, </w:t>
      </w:r>
      <w:r w:rsidR="00CE7D94">
        <w:rPr>
          <w:rFonts w:eastAsia="標楷體"/>
          <w:sz w:val="24"/>
          <w:szCs w:val="24"/>
        </w:rPr>
        <w:t xml:space="preserve">features </w:t>
      </w:r>
      <w:r w:rsidR="009D57D1">
        <w:rPr>
          <w:rFonts w:eastAsia="標楷體"/>
          <w:sz w:val="24"/>
          <w:szCs w:val="24"/>
        </w:rPr>
        <w:t xml:space="preserve">used by model </w:t>
      </w:r>
      <w:r w:rsidR="00CE7D94">
        <w:rPr>
          <w:rFonts w:eastAsia="標楷體"/>
          <w:sz w:val="24"/>
          <w:szCs w:val="24"/>
        </w:rPr>
        <w:t xml:space="preserve">also largely affect </w:t>
      </w:r>
      <w:r w:rsidR="00E33D41">
        <w:rPr>
          <w:rFonts w:eastAsia="標楷體"/>
          <w:sz w:val="24"/>
          <w:szCs w:val="24"/>
        </w:rPr>
        <w:t>prediction, but we choose to only use historical ratings of a TV program as</w:t>
      </w:r>
      <w:r w:rsidR="00FC7C08">
        <w:rPr>
          <w:rFonts w:eastAsia="標楷體"/>
          <w:sz w:val="24"/>
          <w:szCs w:val="24"/>
        </w:rPr>
        <w:t xml:space="preserve"> features to avoid losing focus. However, TWR can incorporate any </w:t>
      </w:r>
      <w:r w:rsidR="003C5B85">
        <w:rPr>
          <w:rFonts w:eastAsia="標楷體"/>
          <w:sz w:val="24"/>
          <w:szCs w:val="24"/>
        </w:rPr>
        <w:t xml:space="preserve">external </w:t>
      </w:r>
      <w:r w:rsidR="00FC7C08">
        <w:rPr>
          <w:rFonts w:eastAsia="標楷體"/>
          <w:sz w:val="24"/>
          <w:szCs w:val="24"/>
        </w:rPr>
        <w:t xml:space="preserve">features to improve predictions whenever appropriate, </w:t>
      </w:r>
      <w:r w:rsidR="004C2E86">
        <w:rPr>
          <w:rFonts w:eastAsia="標楷體"/>
          <w:sz w:val="24"/>
          <w:szCs w:val="24"/>
        </w:rPr>
        <w:t xml:space="preserve">which is superior </w:t>
      </w:r>
      <w:r w:rsidR="00E22DC9">
        <w:rPr>
          <w:rFonts w:eastAsia="標楷體"/>
          <w:sz w:val="24"/>
          <w:szCs w:val="24"/>
        </w:rPr>
        <w:t>to</w:t>
      </w:r>
      <w:r w:rsidR="004C2E86">
        <w:rPr>
          <w:rFonts w:eastAsia="標楷體"/>
          <w:sz w:val="24"/>
          <w:szCs w:val="24"/>
        </w:rPr>
        <w:t xml:space="preserve"> some time series models (e.g., Exponential Smoothing) </w:t>
      </w:r>
      <w:r w:rsidR="003C5B85">
        <w:rPr>
          <w:rFonts w:eastAsia="標楷體"/>
          <w:sz w:val="24"/>
          <w:szCs w:val="24"/>
        </w:rPr>
        <w:t xml:space="preserve">that can only take </w:t>
      </w:r>
      <w:r w:rsidR="004C2E86">
        <w:rPr>
          <w:rFonts w:eastAsia="標楷體"/>
          <w:sz w:val="24"/>
          <w:szCs w:val="24"/>
        </w:rPr>
        <w:t xml:space="preserve">features </w:t>
      </w:r>
      <w:r w:rsidR="003C5B85">
        <w:rPr>
          <w:rFonts w:eastAsia="標楷體"/>
          <w:sz w:val="24"/>
          <w:szCs w:val="24"/>
        </w:rPr>
        <w:t xml:space="preserve">of </w:t>
      </w:r>
      <w:r w:rsidR="004C2E86">
        <w:rPr>
          <w:rFonts w:eastAsia="標楷體"/>
          <w:sz w:val="24"/>
          <w:szCs w:val="24"/>
        </w:rPr>
        <w:t>historical time series values.</w:t>
      </w:r>
    </w:p>
    <w:p w:rsidR="00C74DE8" w:rsidRDefault="00C74DE8" w:rsidP="00D43EF5">
      <w:pPr>
        <w:spacing w:line="360" w:lineRule="auto"/>
        <w:rPr>
          <w:rFonts w:eastAsia="標楷體"/>
          <w:sz w:val="24"/>
          <w:szCs w:val="24"/>
        </w:rPr>
      </w:pPr>
    </w:p>
    <w:p w:rsidR="00810FB3" w:rsidRDefault="00C74DE8" w:rsidP="00D43EF5">
      <w:pPr>
        <w:spacing w:line="360" w:lineRule="auto"/>
        <w:rPr>
          <w:rFonts w:eastAsia="標楷體"/>
          <w:sz w:val="24"/>
          <w:szCs w:val="24"/>
        </w:rPr>
      </w:pPr>
      <w:r>
        <w:rPr>
          <w:rFonts w:eastAsia="標楷體"/>
          <w:sz w:val="24"/>
          <w:szCs w:val="24"/>
        </w:rPr>
        <w:t xml:space="preserve">How does TWR work? </w:t>
      </w:r>
      <w:r w:rsidR="005D78C0">
        <w:rPr>
          <w:rFonts w:eastAsia="標楷體"/>
          <w:sz w:val="24"/>
          <w:szCs w:val="24"/>
        </w:rPr>
        <w:t xml:space="preserve">Briefly speaking, it </w:t>
      </w:r>
      <w:r>
        <w:rPr>
          <w:rFonts w:eastAsia="標楷體"/>
          <w:sz w:val="24"/>
          <w:szCs w:val="24"/>
        </w:rPr>
        <w:t>weigh</w:t>
      </w:r>
      <w:r w:rsidR="005D78C0">
        <w:rPr>
          <w:rFonts w:eastAsia="標楷體"/>
          <w:sz w:val="24"/>
          <w:szCs w:val="24"/>
        </w:rPr>
        <w:t>s</w:t>
      </w:r>
      <w:r>
        <w:rPr>
          <w:rFonts w:eastAsia="標楷體"/>
          <w:sz w:val="24"/>
          <w:szCs w:val="24"/>
        </w:rPr>
        <w:t xml:space="preserve"> </w:t>
      </w:r>
      <w:r w:rsidR="00D23144">
        <w:rPr>
          <w:rFonts w:eastAsia="標楷體"/>
          <w:sz w:val="24"/>
          <w:szCs w:val="24"/>
        </w:rPr>
        <w:t xml:space="preserve">newer </w:t>
      </w:r>
      <w:r>
        <w:rPr>
          <w:rFonts w:eastAsia="標楷體"/>
          <w:sz w:val="24"/>
          <w:szCs w:val="24"/>
        </w:rPr>
        <w:t xml:space="preserve">training instances </w:t>
      </w:r>
      <w:r w:rsidR="00D23144">
        <w:rPr>
          <w:rFonts w:eastAsia="標楷體"/>
          <w:sz w:val="24"/>
          <w:szCs w:val="24"/>
        </w:rPr>
        <w:t>more (the most important part)</w:t>
      </w:r>
      <w:r>
        <w:rPr>
          <w:rFonts w:eastAsia="標楷體"/>
          <w:sz w:val="24"/>
          <w:szCs w:val="24"/>
        </w:rPr>
        <w:t xml:space="preserve">, and then uses weighted </w:t>
      </w:r>
      <w:r w:rsidR="00191C6C">
        <w:rPr>
          <w:rFonts w:eastAsia="標楷體"/>
          <w:sz w:val="24"/>
          <w:szCs w:val="24"/>
        </w:rPr>
        <w:t xml:space="preserve">instances </w:t>
      </w:r>
      <w:r>
        <w:rPr>
          <w:rFonts w:eastAsia="標楷體"/>
          <w:sz w:val="24"/>
          <w:szCs w:val="24"/>
        </w:rPr>
        <w:t xml:space="preserve">to build </w:t>
      </w:r>
      <w:r w:rsidR="001D05BC">
        <w:rPr>
          <w:rFonts w:eastAsia="標楷體"/>
          <w:sz w:val="24"/>
          <w:szCs w:val="24"/>
        </w:rPr>
        <w:t>a base</w:t>
      </w:r>
      <w:r>
        <w:rPr>
          <w:rFonts w:eastAsia="標楷體"/>
          <w:sz w:val="24"/>
          <w:szCs w:val="24"/>
        </w:rPr>
        <w:t xml:space="preserve"> model for predicting upcoming ratings.</w:t>
      </w:r>
      <w:r w:rsidR="005D78C0">
        <w:rPr>
          <w:rFonts w:eastAsia="標楷體"/>
          <w:sz w:val="24"/>
          <w:szCs w:val="24"/>
        </w:rPr>
        <w:t xml:space="preserve"> Recall that in machine learning, an instance is a record in data set, consisting of features and labels. In our problem, features are historical ratings, and label is current ratings.</w:t>
      </w:r>
      <w:r w:rsidR="00191C6C">
        <w:rPr>
          <w:rFonts w:eastAsia="標楷體"/>
          <w:sz w:val="24"/>
          <w:szCs w:val="24"/>
        </w:rPr>
        <w:t xml:space="preserve"> </w:t>
      </w:r>
      <w:r w:rsidR="00A84F26">
        <w:rPr>
          <w:rFonts w:eastAsia="標楷體"/>
          <w:sz w:val="24"/>
          <w:szCs w:val="24"/>
        </w:rPr>
        <w:t xml:space="preserve">Details of </w:t>
      </w:r>
      <w:r w:rsidR="001A272F">
        <w:rPr>
          <w:rFonts w:eastAsia="標楷體"/>
          <w:sz w:val="24"/>
          <w:szCs w:val="24"/>
        </w:rPr>
        <w:t xml:space="preserve">how </w:t>
      </w:r>
      <w:r w:rsidR="00A84F26">
        <w:rPr>
          <w:rFonts w:eastAsia="標楷體"/>
          <w:sz w:val="24"/>
          <w:szCs w:val="24"/>
        </w:rPr>
        <w:t xml:space="preserve">TWR </w:t>
      </w:r>
      <w:r w:rsidR="001A272F">
        <w:rPr>
          <w:rFonts w:eastAsia="標楷體"/>
          <w:sz w:val="24"/>
          <w:szCs w:val="24"/>
        </w:rPr>
        <w:t xml:space="preserve">works </w:t>
      </w:r>
      <w:r w:rsidR="00A84F26">
        <w:rPr>
          <w:rFonts w:eastAsia="標楷體"/>
          <w:sz w:val="24"/>
          <w:szCs w:val="24"/>
        </w:rPr>
        <w:t>are described in section 3.</w:t>
      </w:r>
    </w:p>
    <w:p w:rsidR="00EB6611" w:rsidRDefault="00EB6611" w:rsidP="00D43EF5">
      <w:pPr>
        <w:spacing w:line="360" w:lineRule="auto"/>
        <w:rPr>
          <w:rFonts w:eastAsia="標楷體"/>
          <w:sz w:val="24"/>
          <w:szCs w:val="24"/>
        </w:rPr>
      </w:pPr>
    </w:p>
    <w:p w:rsidR="00EB6611" w:rsidRDefault="00EB6611" w:rsidP="00D43EF5">
      <w:pPr>
        <w:spacing w:line="360" w:lineRule="auto"/>
        <w:rPr>
          <w:rFonts w:eastAsia="標楷體"/>
          <w:sz w:val="24"/>
          <w:szCs w:val="24"/>
        </w:rPr>
      </w:pPr>
      <w:r>
        <w:rPr>
          <w:rFonts w:eastAsia="標楷體"/>
          <w:sz w:val="24"/>
          <w:szCs w:val="24"/>
        </w:rPr>
        <w:t xml:space="preserve">Why </w:t>
      </w:r>
      <w:r w:rsidR="00FE2135">
        <w:rPr>
          <w:rFonts w:eastAsia="標楷體"/>
          <w:sz w:val="24"/>
          <w:szCs w:val="24"/>
        </w:rPr>
        <w:t xml:space="preserve">TWR works? That is, why the step </w:t>
      </w:r>
      <w:r w:rsidR="006C34A9">
        <w:rPr>
          <w:rFonts w:eastAsia="標楷體"/>
          <w:sz w:val="24"/>
          <w:szCs w:val="24"/>
        </w:rPr>
        <w:t xml:space="preserve">of weighing training instances based on time </w:t>
      </w:r>
      <w:r w:rsidR="00FE2135">
        <w:rPr>
          <w:rFonts w:eastAsia="標楷體"/>
          <w:sz w:val="24"/>
          <w:szCs w:val="24"/>
        </w:rPr>
        <w:t>in TWR gives us better predictions?</w:t>
      </w:r>
      <w:r w:rsidR="008655CA">
        <w:rPr>
          <w:rFonts w:eastAsia="標楷體"/>
          <w:sz w:val="24"/>
          <w:szCs w:val="24"/>
        </w:rPr>
        <w:t xml:space="preserve"> </w:t>
      </w:r>
      <w:r w:rsidR="005C7CC1">
        <w:rPr>
          <w:rFonts w:eastAsia="標楷體"/>
          <w:sz w:val="24"/>
          <w:szCs w:val="24"/>
        </w:rPr>
        <w:t>We think i</w:t>
      </w:r>
      <w:r w:rsidR="008655CA">
        <w:rPr>
          <w:rFonts w:eastAsia="標楷體"/>
          <w:sz w:val="24"/>
          <w:szCs w:val="24"/>
        </w:rPr>
        <w:t>t is because the following assumption holds: newer training instances are more important for predicting upcoming ratings.</w:t>
      </w:r>
      <w:r w:rsidR="00DE0F3D">
        <w:rPr>
          <w:rFonts w:eastAsia="標楷體"/>
          <w:sz w:val="24"/>
          <w:szCs w:val="24"/>
        </w:rPr>
        <w:t xml:space="preserve"> This assumption comes from our own experience</w:t>
      </w:r>
      <w:r w:rsidR="00AA5A28">
        <w:rPr>
          <w:rFonts w:eastAsia="標楷體"/>
          <w:sz w:val="24"/>
          <w:szCs w:val="24"/>
        </w:rPr>
        <w:t xml:space="preserve"> on watching TV programs (</w:t>
      </w:r>
      <w:r w:rsidR="00DE0F3D">
        <w:rPr>
          <w:rFonts w:eastAsia="標楷體"/>
          <w:sz w:val="24"/>
          <w:szCs w:val="24"/>
        </w:rPr>
        <w:t>especially dramas because our data set is ratings of dramas</w:t>
      </w:r>
      <w:r w:rsidR="00AA5A28">
        <w:rPr>
          <w:rFonts w:eastAsia="標楷體"/>
          <w:sz w:val="24"/>
          <w:szCs w:val="24"/>
        </w:rPr>
        <w:t>)</w:t>
      </w:r>
      <w:r w:rsidR="00DE0F3D">
        <w:rPr>
          <w:rFonts w:eastAsia="標楷體"/>
          <w:sz w:val="24"/>
          <w:szCs w:val="24"/>
        </w:rPr>
        <w:t>.</w:t>
      </w:r>
      <w:r w:rsidR="00AA5A28">
        <w:rPr>
          <w:rFonts w:eastAsia="標楷體"/>
          <w:sz w:val="24"/>
          <w:szCs w:val="24"/>
        </w:rPr>
        <w:t xml:space="preserve"> When watching dramas, </w:t>
      </w:r>
      <w:r w:rsidR="00754E49">
        <w:rPr>
          <w:rFonts w:eastAsia="標楷體"/>
          <w:sz w:val="24"/>
          <w:szCs w:val="24"/>
        </w:rPr>
        <w:t xml:space="preserve">I don’t watch them due to past episodes long time ago, but I </w:t>
      </w:r>
      <w:r w:rsidR="002928CF">
        <w:rPr>
          <w:rFonts w:eastAsia="標楷體"/>
          <w:sz w:val="24"/>
          <w:szCs w:val="24"/>
        </w:rPr>
        <w:t xml:space="preserve">do </w:t>
      </w:r>
      <w:r w:rsidR="00754E49">
        <w:rPr>
          <w:rFonts w:eastAsia="標楷體"/>
          <w:sz w:val="24"/>
          <w:szCs w:val="24"/>
        </w:rPr>
        <w:t>watch them due to their recent episodes.</w:t>
      </w:r>
      <w:r w:rsidR="0032520E">
        <w:rPr>
          <w:rFonts w:eastAsia="標楷體"/>
          <w:sz w:val="24"/>
          <w:szCs w:val="24"/>
        </w:rPr>
        <w:t xml:space="preserve"> For example, I may watch a drama because I hear that it is hot recently.</w:t>
      </w:r>
    </w:p>
    <w:p w:rsidR="002916AA" w:rsidRDefault="002916AA" w:rsidP="002916AA">
      <w:pPr>
        <w:spacing w:line="360" w:lineRule="auto"/>
        <w:rPr>
          <w:sz w:val="24"/>
          <w:szCs w:val="24"/>
        </w:rPr>
      </w:pPr>
    </w:p>
    <w:p w:rsidR="002916AA" w:rsidRPr="00D43EF5" w:rsidRDefault="002916AA" w:rsidP="002916AA">
      <w:pPr>
        <w:pStyle w:val="23"/>
        <w:ind w:left="0"/>
        <w:rPr>
          <w:rFonts w:ascii="Times New Roman" w:eastAsia="標楷體" w:hAnsi="Times New Roman"/>
        </w:rPr>
      </w:pPr>
      <w:bookmarkStart w:id="20" w:name="_Toc411856344"/>
      <w:r>
        <w:rPr>
          <w:rFonts w:ascii="Times New Roman" w:eastAsia="標楷體" w:hAnsi="Times New Roman"/>
        </w:rPr>
        <w:t>1.4</w:t>
      </w:r>
      <w:r w:rsidRPr="00D43EF5">
        <w:rPr>
          <w:rFonts w:ascii="Times New Roman" w:eastAsia="標楷體" w:hAnsi="Times New Roman"/>
        </w:rPr>
        <w:t xml:space="preserve"> </w:t>
      </w:r>
      <w:r>
        <w:rPr>
          <w:rFonts w:ascii="Times New Roman" w:eastAsia="標楷體" w:hAnsi="Times New Roman"/>
        </w:rPr>
        <w:t>Motivation of solution</w:t>
      </w:r>
      <w:bookmarkEnd w:id="20"/>
    </w:p>
    <w:p w:rsidR="008A5A32" w:rsidRDefault="008A69B3" w:rsidP="00D43EF5">
      <w:pPr>
        <w:spacing w:line="360" w:lineRule="auto"/>
        <w:rPr>
          <w:rFonts w:eastAsia="標楷體"/>
          <w:sz w:val="24"/>
          <w:szCs w:val="24"/>
        </w:rPr>
      </w:pPr>
      <w:r>
        <w:rPr>
          <w:rFonts w:eastAsia="標楷體"/>
          <w:sz w:val="24"/>
          <w:szCs w:val="24"/>
        </w:rPr>
        <w:t xml:space="preserve">TWR is motivated by </w:t>
      </w:r>
      <w:r w:rsidR="002370BB">
        <w:rPr>
          <w:rFonts w:eastAsia="標楷體"/>
          <w:sz w:val="24"/>
          <w:szCs w:val="24"/>
        </w:rPr>
        <w:t xml:space="preserve">a </w:t>
      </w:r>
      <w:r w:rsidR="006E2A2A">
        <w:rPr>
          <w:rFonts w:eastAsia="標楷體"/>
          <w:sz w:val="24"/>
          <w:szCs w:val="24"/>
        </w:rPr>
        <w:t xml:space="preserve">well-known </w:t>
      </w:r>
      <w:r w:rsidR="002370BB">
        <w:rPr>
          <w:rFonts w:eastAsia="標楷體"/>
          <w:sz w:val="24"/>
          <w:szCs w:val="24"/>
        </w:rPr>
        <w:t xml:space="preserve">time series model called </w:t>
      </w:r>
      <w:r>
        <w:rPr>
          <w:rFonts w:eastAsia="標楷體"/>
          <w:sz w:val="24"/>
          <w:szCs w:val="24"/>
        </w:rPr>
        <w:t>Simple Exponential Smoothing (SES)</w:t>
      </w:r>
      <w:r w:rsidR="00D92C89">
        <w:rPr>
          <w:rFonts w:eastAsia="標楷體"/>
          <w:sz w:val="24"/>
          <w:szCs w:val="24"/>
        </w:rPr>
        <w:t>. SES’s idea is</w:t>
      </w:r>
      <w:r w:rsidR="002F139E">
        <w:rPr>
          <w:rFonts w:eastAsia="標楷體"/>
          <w:sz w:val="24"/>
          <w:szCs w:val="24"/>
        </w:rPr>
        <w:t xml:space="preserve"> that</w:t>
      </w:r>
      <w:r>
        <w:rPr>
          <w:rFonts w:eastAsia="標楷體"/>
          <w:sz w:val="24"/>
          <w:szCs w:val="24"/>
        </w:rPr>
        <w:t xml:space="preserve"> forecast is the weighted average of </w:t>
      </w:r>
      <w:r w:rsidR="00272A13">
        <w:rPr>
          <w:rFonts w:eastAsia="標楷體"/>
          <w:sz w:val="24"/>
          <w:szCs w:val="24"/>
        </w:rPr>
        <w:t xml:space="preserve">all </w:t>
      </w:r>
      <w:r>
        <w:rPr>
          <w:rFonts w:eastAsia="標楷體"/>
          <w:sz w:val="24"/>
          <w:szCs w:val="24"/>
        </w:rPr>
        <w:t xml:space="preserve">past observations, and </w:t>
      </w:r>
      <w:r w:rsidRPr="000F7E1F">
        <w:rPr>
          <w:rFonts w:eastAsia="標楷體"/>
          <w:sz w:val="24"/>
          <w:szCs w:val="24"/>
        </w:rPr>
        <w:t>the</w:t>
      </w:r>
      <w:r>
        <w:rPr>
          <w:rFonts w:eastAsia="標楷體"/>
          <w:sz w:val="24"/>
          <w:szCs w:val="24"/>
        </w:rPr>
        <w:t xml:space="preserve"> weights decay</w:t>
      </w:r>
      <w:r w:rsidRPr="000F7E1F">
        <w:rPr>
          <w:rFonts w:eastAsia="標楷體"/>
          <w:sz w:val="24"/>
          <w:szCs w:val="24"/>
        </w:rPr>
        <w:t xml:space="preserve"> exponentially </w:t>
      </w:r>
      <w:r>
        <w:rPr>
          <w:rFonts w:eastAsia="標楷體"/>
          <w:sz w:val="24"/>
          <w:szCs w:val="24"/>
        </w:rPr>
        <w:t xml:space="preserve">as </w:t>
      </w:r>
      <w:r w:rsidRPr="000F7E1F">
        <w:rPr>
          <w:rFonts w:eastAsia="標楷體"/>
          <w:sz w:val="24"/>
          <w:szCs w:val="24"/>
        </w:rPr>
        <w:t>observations</w:t>
      </w:r>
      <w:r>
        <w:rPr>
          <w:rFonts w:eastAsia="標楷體"/>
          <w:sz w:val="24"/>
          <w:szCs w:val="24"/>
        </w:rPr>
        <w:t xml:space="preserve"> get older. The key difference is that TWR weighs training instances by time, while SES weighs training features (past observations) by time.</w:t>
      </w:r>
      <w:r w:rsidR="00DD32E9">
        <w:rPr>
          <w:rFonts w:eastAsia="標楷體"/>
          <w:sz w:val="24"/>
          <w:szCs w:val="24"/>
        </w:rPr>
        <w:t xml:space="preserve"> Another difference is that TWR </w:t>
      </w:r>
      <w:r w:rsidR="00D72B74">
        <w:rPr>
          <w:rFonts w:eastAsia="標楷體"/>
          <w:sz w:val="24"/>
          <w:szCs w:val="24"/>
        </w:rPr>
        <w:t xml:space="preserve">automatically tries different types of growth functions and decides the best one, not only </w:t>
      </w:r>
      <w:r w:rsidR="004A5878">
        <w:rPr>
          <w:rFonts w:eastAsia="標楷體"/>
          <w:sz w:val="24"/>
          <w:szCs w:val="24"/>
        </w:rPr>
        <w:t xml:space="preserve">the </w:t>
      </w:r>
      <w:r w:rsidR="00DD32E9">
        <w:rPr>
          <w:rFonts w:eastAsia="標楷體"/>
          <w:sz w:val="24"/>
          <w:szCs w:val="24"/>
        </w:rPr>
        <w:t>exponential</w:t>
      </w:r>
      <w:r w:rsidR="004A5878">
        <w:rPr>
          <w:rFonts w:eastAsia="標楷體"/>
          <w:sz w:val="24"/>
          <w:szCs w:val="24"/>
        </w:rPr>
        <w:t xml:space="preserve"> function</w:t>
      </w:r>
      <w:r w:rsidR="00B15ABA">
        <w:rPr>
          <w:rFonts w:eastAsia="標楷體"/>
          <w:sz w:val="24"/>
          <w:szCs w:val="24"/>
        </w:rPr>
        <w:t>, which is the case of SES.</w:t>
      </w:r>
    </w:p>
    <w:p w:rsidR="008A69B3" w:rsidRPr="00B15ABA" w:rsidRDefault="008A69B3" w:rsidP="00D43EF5">
      <w:pPr>
        <w:spacing w:line="360" w:lineRule="auto"/>
        <w:rPr>
          <w:rFonts w:eastAsia="標楷體"/>
          <w:sz w:val="24"/>
          <w:szCs w:val="24"/>
        </w:rPr>
      </w:pPr>
    </w:p>
    <w:p w:rsidR="007E149C" w:rsidRDefault="009A57A2" w:rsidP="00BA46A9">
      <w:pPr>
        <w:pStyle w:val="1"/>
      </w:pPr>
      <w:bookmarkStart w:id="21" w:name="_Toc411856345"/>
      <w:r>
        <w:rPr>
          <w:rFonts w:hint="eastAsia"/>
        </w:rPr>
        <w:t>第二章</w:t>
      </w:r>
      <w:r>
        <w:rPr>
          <w:rFonts w:hint="eastAsia"/>
        </w:rPr>
        <w:t xml:space="preserve">  </w:t>
      </w:r>
      <w:r>
        <w:t>Related Work</w:t>
      </w:r>
      <w:r w:rsidR="00F96D24">
        <w:t>s</w:t>
      </w:r>
      <w:bookmarkEnd w:id="21"/>
    </w:p>
    <w:p w:rsidR="0013797C" w:rsidRPr="0013797C" w:rsidRDefault="0013797C" w:rsidP="0013797C">
      <w:pPr>
        <w:pStyle w:val="23"/>
        <w:ind w:left="0"/>
        <w:rPr>
          <w:rFonts w:ascii="Times New Roman" w:eastAsia="標楷體" w:hAnsi="Times New Roman"/>
        </w:rPr>
      </w:pPr>
      <w:bookmarkStart w:id="22" w:name="_Toc411856346"/>
      <w:r>
        <w:rPr>
          <w:rFonts w:ascii="Times New Roman" w:eastAsia="標楷體" w:hAnsi="Times New Roman"/>
        </w:rPr>
        <w:t>2</w:t>
      </w:r>
      <w:r w:rsidRPr="001B4B94">
        <w:rPr>
          <w:rFonts w:ascii="Times New Roman" w:eastAsia="標楷體" w:hAnsi="Times New Roman"/>
        </w:rPr>
        <w:t xml:space="preserve">.1 </w:t>
      </w:r>
      <w:r>
        <w:rPr>
          <w:rFonts w:ascii="Times New Roman" w:eastAsia="標楷體" w:hAnsi="Times New Roman"/>
        </w:rPr>
        <w:t>TV ratings prediction</w:t>
      </w:r>
      <w:bookmarkEnd w:id="22"/>
    </w:p>
    <w:p w:rsidR="00871532" w:rsidRDefault="00B710F9" w:rsidP="001B0535">
      <w:pPr>
        <w:rPr>
          <w:sz w:val="24"/>
          <w:szCs w:val="24"/>
        </w:rPr>
      </w:pPr>
      <w:r>
        <w:rPr>
          <w:sz w:val="24"/>
          <w:szCs w:val="24"/>
        </w:rPr>
        <w:t>In</w:t>
      </w:r>
      <w:r w:rsidR="00602EDB">
        <w:rPr>
          <w:sz w:val="24"/>
          <w:szCs w:val="24"/>
        </w:rPr>
        <w:t xml:space="preserve"> thi</w:t>
      </w:r>
      <w:r w:rsidR="00DC0A33">
        <w:rPr>
          <w:sz w:val="24"/>
          <w:szCs w:val="24"/>
        </w:rPr>
        <w:t>s section, we briefly describe 5</w:t>
      </w:r>
      <w:r w:rsidR="00602EDB">
        <w:rPr>
          <w:sz w:val="24"/>
          <w:szCs w:val="24"/>
        </w:rPr>
        <w:t xml:space="preserve"> related works of TV ratings prediction chronologically.</w:t>
      </w:r>
      <w:r w:rsidR="001B0535">
        <w:rPr>
          <w:rFonts w:hint="eastAsia"/>
          <w:sz w:val="24"/>
          <w:szCs w:val="24"/>
        </w:rPr>
        <w:t xml:space="preserve"> </w:t>
      </w:r>
      <w:r w:rsidR="001B0535">
        <w:rPr>
          <w:sz w:val="24"/>
          <w:szCs w:val="24"/>
        </w:rPr>
        <w:t xml:space="preserve">For each related work, </w:t>
      </w:r>
      <w:r w:rsidR="00FF57C6">
        <w:rPr>
          <w:sz w:val="24"/>
          <w:szCs w:val="24"/>
        </w:rPr>
        <w:t>a list</w:t>
      </w:r>
      <w:r w:rsidR="001B0535">
        <w:rPr>
          <w:sz w:val="24"/>
          <w:szCs w:val="24"/>
        </w:rPr>
        <w:t xml:space="preserve"> of highlights </w:t>
      </w:r>
      <w:r w:rsidR="00FF57C6">
        <w:rPr>
          <w:sz w:val="24"/>
          <w:szCs w:val="24"/>
        </w:rPr>
        <w:t>and how it differs to our work are provided</w:t>
      </w:r>
      <w:r w:rsidR="001B0535">
        <w:rPr>
          <w:sz w:val="24"/>
          <w:szCs w:val="24"/>
        </w:rPr>
        <w:t>.</w:t>
      </w:r>
    </w:p>
    <w:p w:rsidR="00871532" w:rsidRDefault="00871532">
      <w:pPr>
        <w:widowControl/>
        <w:adjustRightInd/>
        <w:spacing w:line="240" w:lineRule="auto"/>
        <w:textAlignment w:val="auto"/>
        <w:rPr>
          <w:sz w:val="24"/>
          <w:szCs w:val="24"/>
        </w:rPr>
      </w:pPr>
      <w:r>
        <w:rPr>
          <w:sz w:val="24"/>
          <w:szCs w:val="24"/>
        </w:rPr>
        <w:br w:type="page"/>
      </w:r>
    </w:p>
    <w:p w:rsidR="00602EDB" w:rsidRDefault="00602EDB" w:rsidP="00250676">
      <w:pPr>
        <w:pStyle w:val="af0"/>
        <w:numPr>
          <w:ilvl w:val="0"/>
          <w:numId w:val="9"/>
        </w:numPr>
        <w:ind w:leftChars="0"/>
        <w:rPr>
          <w:sz w:val="24"/>
          <w:szCs w:val="24"/>
        </w:rPr>
      </w:pPr>
      <w:r>
        <w:rPr>
          <w:rFonts w:hint="eastAsia"/>
          <w:sz w:val="24"/>
          <w:szCs w:val="24"/>
        </w:rPr>
        <w:lastRenderedPageBreak/>
        <w:t>[2] Forecasting television ratings</w:t>
      </w:r>
      <w:r>
        <w:rPr>
          <w:sz w:val="24"/>
          <w:szCs w:val="24"/>
        </w:rPr>
        <w:t xml:space="preserve"> (IJF 2011)</w:t>
      </w:r>
    </w:p>
    <w:p w:rsidR="00602EDB" w:rsidRDefault="00CA292B" w:rsidP="00250676">
      <w:pPr>
        <w:pStyle w:val="af0"/>
        <w:numPr>
          <w:ilvl w:val="1"/>
          <w:numId w:val="9"/>
        </w:numPr>
        <w:ind w:leftChars="0"/>
        <w:rPr>
          <w:sz w:val="24"/>
          <w:szCs w:val="24"/>
        </w:rPr>
      </w:pPr>
      <w:r>
        <w:rPr>
          <w:sz w:val="24"/>
          <w:szCs w:val="24"/>
        </w:rPr>
        <w:t>Used large real-world data set to compare forecasting capability of 8 regression models</w:t>
      </w:r>
      <w:r w:rsidR="00602EDB">
        <w:rPr>
          <w:sz w:val="24"/>
          <w:szCs w:val="24"/>
        </w:rPr>
        <w:t>, including Bayesian model averaging, a state</w:t>
      </w:r>
      <w:r w:rsidR="002D1F2C">
        <w:rPr>
          <w:sz w:val="24"/>
          <w:szCs w:val="24"/>
        </w:rPr>
        <w:t>-of-the-art model.</w:t>
      </w:r>
    </w:p>
    <w:p w:rsidR="002D1F2C" w:rsidRDefault="002D1F2C" w:rsidP="00250676">
      <w:pPr>
        <w:pStyle w:val="af0"/>
        <w:numPr>
          <w:ilvl w:val="1"/>
          <w:numId w:val="9"/>
        </w:numPr>
        <w:ind w:leftChars="0"/>
        <w:rPr>
          <w:sz w:val="24"/>
          <w:szCs w:val="24"/>
        </w:rPr>
      </w:pPr>
      <w:r>
        <w:rPr>
          <w:sz w:val="24"/>
          <w:szCs w:val="24"/>
        </w:rPr>
        <w:t>Suggested useful external features such as seasonal factors and program genre.</w:t>
      </w:r>
    </w:p>
    <w:p w:rsidR="002D1F2C" w:rsidRDefault="002D1F2C" w:rsidP="00250676">
      <w:pPr>
        <w:pStyle w:val="af0"/>
        <w:numPr>
          <w:ilvl w:val="1"/>
          <w:numId w:val="9"/>
        </w:numPr>
        <w:ind w:leftChars="0"/>
        <w:rPr>
          <w:sz w:val="24"/>
          <w:szCs w:val="24"/>
        </w:rPr>
      </w:pPr>
      <w:r>
        <w:rPr>
          <w:sz w:val="24"/>
          <w:szCs w:val="24"/>
        </w:rPr>
        <w:t xml:space="preserve">Found that modeling ratings directly is better than as </w:t>
      </w:r>
      <w:r w:rsidRPr="002D1F2C">
        <w:rPr>
          <w:sz w:val="24"/>
          <w:szCs w:val="24"/>
        </w:rPr>
        <w:t>total_audience×channel_share</w:t>
      </w:r>
      <w:r>
        <w:rPr>
          <w:sz w:val="24"/>
          <w:szCs w:val="24"/>
        </w:rPr>
        <w:t>.</w:t>
      </w:r>
    </w:p>
    <w:p w:rsidR="002D1F2C" w:rsidRDefault="002D1F2C" w:rsidP="00250676">
      <w:pPr>
        <w:pStyle w:val="af0"/>
        <w:numPr>
          <w:ilvl w:val="1"/>
          <w:numId w:val="9"/>
        </w:numPr>
        <w:ind w:leftChars="0"/>
        <w:rPr>
          <w:sz w:val="24"/>
          <w:szCs w:val="24"/>
        </w:rPr>
      </w:pPr>
      <w:r>
        <w:rPr>
          <w:rFonts w:hint="eastAsia"/>
          <w:sz w:val="24"/>
          <w:szCs w:val="24"/>
        </w:rPr>
        <w:t>D</w:t>
      </w:r>
      <w:r w:rsidR="00B9279B">
        <w:rPr>
          <w:sz w:val="24"/>
          <w:szCs w:val="24"/>
        </w:rPr>
        <w:t>ata set:</w:t>
      </w:r>
      <w:r w:rsidR="00CC78CC">
        <w:rPr>
          <w:sz w:val="24"/>
          <w:szCs w:val="24"/>
        </w:rPr>
        <w:t xml:space="preserve"> </w:t>
      </w:r>
      <w:r w:rsidR="00F23098">
        <w:rPr>
          <w:sz w:val="24"/>
          <w:szCs w:val="24"/>
        </w:rPr>
        <w:t xml:space="preserve">70 channels, </w:t>
      </w:r>
      <w:r w:rsidR="00CC78CC">
        <w:rPr>
          <w:sz w:val="24"/>
          <w:szCs w:val="24"/>
        </w:rPr>
        <w:t>5,000 programs and 48,000 ratings from 2004-2008.</w:t>
      </w:r>
    </w:p>
    <w:p w:rsidR="00CC78CC" w:rsidRDefault="00CC78CC" w:rsidP="00250676">
      <w:pPr>
        <w:pStyle w:val="af0"/>
        <w:numPr>
          <w:ilvl w:val="1"/>
          <w:numId w:val="9"/>
        </w:numPr>
        <w:ind w:leftChars="0"/>
        <w:rPr>
          <w:sz w:val="24"/>
          <w:szCs w:val="24"/>
        </w:rPr>
      </w:pPr>
      <w:bookmarkStart w:id="23" w:name="OLE_LINK8"/>
      <w:r>
        <w:rPr>
          <w:sz w:val="24"/>
          <w:szCs w:val="24"/>
        </w:rPr>
        <w:t>Differences between it and our work</w:t>
      </w:r>
      <w:bookmarkEnd w:id="23"/>
      <w:r>
        <w:rPr>
          <w:sz w:val="24"/>
          <w:szCs w:val="24"/>
        </w:rPr>
        <w:t>: It has very different characteristic of data set in terms of TV programs, which makes no sense for it to compare with our work in terms of performance. Concretely, in their data set, many TV</w:t>
      </w:r>
      <w:r w:rsidRPr="00DE7262">
        <w:rPr>
          <w:sz w:val="24"/>
          <w:szCs w:val="24"/>
        </w:rPr>
        <w:t xml:space="preserve"> programs do not run continuously every day or week, and </w:t>
      </w:r>
      <w:r>
        <w:rPr>
          <w:sz w:val="24"/>
          <w:szCs w:val="24"/>
        </w:rPr>
        <w:t xml:space="preserve">many programs (e.g., </w:t>
      </w:r>
      <w:r w:rsidRPr="00DE7262">
        <w:rPr>
          <w:sz w:val="24"/>
          <w:szCs w:val="24"/>
        </w:rPr>
        <w:t>movies</w:t>
      </w:r>
      <w:r>
        <w:rPr>
          <w:sz w:val="24"/>
          <w:szCs w:val="24"/>
        </w:rPr>
        <w:t>)</w:t>
      </w:r>
      <w:r w:rsidRPr="00DE7262">
        <w:rPr>
          <w:sz w:val="24"/>
          <w:szCs w:val="24"/>
        </w:rPr>
        <w:t xml:space="preserve"> are broadcast only once</w:t>
      </w:r>
      <w:r>
        <w:rPr>
          <w:sz w:val="24"/>
          <w:szCs w:val="24"/>
        </w:rPr>
        <w:t>, so they have no time series information. On the other hand, in our data set, all TV programs are weekly dramas that have time series information.</w:t>
      </w:r>
    </w:p>
    <w:p w:rsidR="00602EDB" w:rsidRDefault="00602EDB" w:rsidP="00250676">
      <w:pPr>
        <w:pStyle w:val="af0"/>
        <w:numPr>
          <w:ilvl w:val="0"/>
          <w:numId w:val="9"/>
        </w:numPr>
        <w:ind w:leftChars="0"/>
        <w:rPr>
          <w:sz w:val="24"/>
          <w:szCs w:val="24"/>
        </w:rPr>
      </w:pPr>
      <w:r>
        <w:rPr>
          <w:sz w:val="24"/>
          <w:szCs w:val="24"/>
        </w:rPr>
        <w:t>[3] Using a nested logit model to forecas</w:t>
      </w:r>
      <w:r w:rsidR="00CC78CC">
        <w:rPr>
          <w:sz w:val="24"/>
          <w:szCs w:val="24"/>
        </w:rPr>
        <w:t>t television ratings (IJF 2012)</w:t>
      </w:r>
    </w:p>
    <w:p w:rsidR="002224DF" w:rsidRDefault="002224DF" w:rsidP="00250676">
      <w:pPr>
        <w:pStyle w:val="af0"/>
        <w:numPr>
          <w:ilvl w:val="1"/>
          <w:numId w:val="9"/>
        </w:numPr>
        <w:ind w:leftChars="0"/>
        <w:rPr>
          <w:sz w:val="24"/>
          <w:szCs w:val="24"/>
        </w:rPr>
      </w:pPr>
      <w:r>
        <w:rPr>
          <w:sz w:val="24"/>
          <w:szCs w:val="24"/>
        </w:rPr>
        <w:t xml:space="preserve">Applied </w:t>
      </w:r>
      <w:r w:rsidR="008F6C40">
        <w:rPr>
          <w:sz w:val="24"/>
          <w:szCs w:val="24"/>
        </w:rPr>
        <w:t xml:space="preserve">a little-known version of the </w:t>
      </w:r>
      <w:r>
        <w:rPr>
          <w:sz w:val="24"/>
          <w:szCs w:val="24"/>
        </w:rPr>
        <w:t>nested logit model</w:t>
      </w:r>
      <w:r w:rsidR="008F6C40">
        <w:rPr>
          <w:sz w:val="24"/>
          <w:szCs w:val="24"/>
        </w:rPr>
        <w:t xml:space="preserve"> that is suitable</w:t>
      </w:r>
      <w:r>
        <w:rPr>
          <w:sz w:val="24"/>
          <w:szCs w:val="24"/>
        </w:rPr>
        <w:t xml:space="preserve"> </w:t>
      </w:r>
      <w:r w:rsidR="008F6C40">
        <w:rPr>
          <w:sz w:val="24"/>
          <w:szCs w:val="24"/>
        </w:rPr>
        <w:t xml:space="preserve">for aggregate choice decision data (TV ratings are aggregate measures) </w:t>
      </w:r>
      <w:r>
        <w:rPr>
          <w:sz w:val="24"/>
          <w:szCs w:val="24"/>
        </w:rPr>
        <w:t>to TV ratings prediction.</w:t>
      </w:r>
    </w:p>
    <w:p w:rsidR="00DF46DC" w:rsidRDefault="00DF46DC" w:rsidP="00250676">
      <w:pPr>
        <w:pStyle w:val="af0"/>
        <w:numPr>
          <w:ilvl w:val="1"/>
          <w:numId w:val="9"/>
        </w:numPr>
        <w:ind w:leftChars="0"/>
        <w:rPr>
          <w:sz w:val="24"/>
          <w:szCs w:val="24"/>
        </w:rPr>
      </w:pPr>
      <w:r>
        <w:rPr>
          <w:sz w:val="24"/>
          <w:szCs w:val="24"/>
        </w:rPr>
        <w:t>Extended model to include TV program random effects, and developed a novel method for predicting program random effects for programs that have not previously been broadcast.</w:t>
      </w:r>
    </w:p>
    <w:p w:rsidR="00F23098" w:rsidRDefault="00F23098" w:rsidP="00250676">
      <w:pPr>
        <w:pStyle w:val="af0"/>
        <w:numPr>
          <w:ilvl w:val="1"/>
          <w:numId w:val="9"/>
        </w:numPr>
        <w:ind w:leftChars="0"/>
        <w:rPr>
          <w:sz w:val="24"/>
          <w:szCs w:val="24"/>
        </w:rPr>
      </w:pPr>
      <w:r>
        <w:rPr>
          <w:sz w:val="24"/>
          <w:szCs w:val="24"/>
        </w:rPr>
        <w:t>Data set: Same as [2].</w:t>
      </w:r>
    </w:p>
    <w:p w:rsidR="002224DF" w:rsidRDefault="002224DF" w:rsidP="00250676">
      <w:pPr>
        <w:pStyle w:val="af0"/>
        <w:numPr>
          <w:ilvl w:val="1"/>
          <w:numId w:val="9"/>
        </w:numPr>
        <w:ind w:leftChars="0"/>
        <w:rPr>
          <w:sz w:val="24"/>
          <w:szCs w:val="24"/>
        </w:rPr>
      </w:pPr>
      <w:r>
        <w:rPr>
          <w:sz w:val="24"/>
          <w:szCs w:val="24"/>
        </w:rPr>
        <w:t>Differences between it and our work: Same as the differences between [2] and our work because it used same data set as [2].</w:t>
      </w:r>
    </w:p>
    <w:p w:rsidR="0055626A" w:rsidRDefault="00094B30" w:rsidP="00250676">
      <w:pPr>
        <w:pStyle w:val="af0"/>
        <w:numPr>
          <w:ilvl w:val="0"/>
          <w:numId w:val="9"/>
        </w:numPr>
        <w:ind w:leftChars="0"/>
        <w:rPr>
          <w:sz w:val="24"/>
          <w:szCs w:val="24"/>
        </w:rPr>
      </w:pPr>
      <w:r>
        <w:rPr>
          <w:rFonts w:hint="eastAsia"/>
          <w:sz w:val="24"/>
          <w:szCs w:val="24"/>
        </w:rPr>
        <w:t xml:space="preserve">[4] </w:t>
      </w:r>
      <w:r w:rsidR="002714EE">
        <w:rPr>
          <w:sz w:val="24"/>
          <w:szCs w:val="24"/>
        </w:rPr>
        <w:t>Predicting TV audience rating with social media (SocialNLP 2013)</w:t>
      </w:r>
    </w:p>
    <w:p w:rsidR="002714EE" w:rsidRDefault="00494777" w:rsidP="00250676">
      <w:pPr>
        <w:pStyle w:val="af0"/>
        <w:numPr>
          <w:ilvl w:val="1"/>
          <w:numId w:val="9"/>
        </w:numPr>
        <w:ind w:leftChars="0"/>
        <w:rPr>
          <w:sz w:val="24"/>
          <w:szCs w:val="24"/>
        </w:rPr>
      </w:pPr>
      <w:r>
        <w:rPr>
          <w:sz w:val="24"/>
          <w:szCs w:val="24"/>
        </w:rPr>
        <w:t xml:space="preserve">Included external features from </w:t>
      </w:r>
      <w:r w:rsidR="002714EE">
        <w:rPr>
          <w:rFonts w:hint="eastAsia"/>
          <w:sz w:val="24"/>
          <w:szCs w:val="24"/>
        </w:rPr>
        <w:t xml:space="preserve">Facebook such as </w:t>
      </w:r>
      <w:r>
        <w:rPr>
          <w:sz w:val="24"/>
          <w:szCs w:val="24"/>
        </w:rPr>
        <w:t xml:space="preserve">count of posts and </w:t>
      </w:r>
      <w:r w:rsidR="002714EE">
        <w:rPr>
          <w:rFonts w:hint="eastAsia"/>
          <w:sz w:val="24"/>
          <w:szCs w:val="24"/>
        </w:rPr>
        <w:t>number of likes on the fan page</w:t>
      </w:r>
      <w:r>
        <w:rPr>
          <w:sz w:val="24"/>
          <w:szCs w:val="24"/>
        </w:rPr>
        <w:t xml:space="preserve"> of dramas</w:t>
      </w:r>
      <w:r w:rsidR="002714EE">
        <w:rPr>
          <w:rFonts w:hint="eastAsia"/>
          <w:sz w:val="24"/>
          <w:szCs w:val="24"/>
        </w:rPr>
        <w:t>.</w:t>
      </w:r>
    </w:p>
    <w:p w:rsidR="002714EE" w:rsidRDefault="002714EE" w:rsidP="00250676">
      <w:pPr>
        <w:pStyle w:val="af0"/>
        <w:numPr>
          <w:ilvl w:val="1"/>
          <w:numId w:val="9"/>
        </w:numPr>
        <w:ind w:leftChars="0"/>
        <w:rPr>
          <w:sz w:val="24"/>
          <w:szCs w:val="24"/>
        </w:rPr>
      </w:pPr>
      <w:r>
        <w:rPr>
          <w:sz w:val="24"/>
          <w:szCs w:val="24"/>
        </w:rPr>
        <w:t>Fit data with neural network.</w:t>
      </w:r>
    </w:p>
    <w:p w:rsidR="002714EE" w:rsidRDefault="002714EE" w:rsidP="00250676">
      <w:pPr>
        <w:pStyle w:val="af0"/>
        <w:numPr>
          <w:ilvl w:val="1"/>
          <w:numId w:val="9"/>
        </w:numPr>
        <w:ind w:leftChars="0"/>
        <w:rPr>
          <w:sz w:val="24"/>
          <w:szCs w:val="24"/>
        </w:rPr>
      </w:pPr>
      <w:r>
        <w:rPr>
          <w:sz w:val="24"/>
          <w:szCs w:val="24"/>
        </w:rPr>
        <w:t>Data set: 4 weekly dramas with 78 ratings broadcast in Taiwan.</w:t>
      </w:r>
    </w:p>
    <w:p w:rsidR="00494777" w:rsidRDefault="00494777" w:rsidP="00250676">
      <w:pPr>
        <w:pStyle w:val="af0"/>
        <w:numPr>
          <w:ilvl w:val="1"/>
          <w:numId w:val="9"/>
        </w:numPr>
        <w:ind w:leftChars="0"/>
        <w:rPr>
          <w:sz w:val="24"/>
          <w:szCs w:val="24"/>
        </w:rPr>
      </w:pPr>
      <w:r>
        <w:rPr>
          <w:sz w:val="24"/>
          <w:szCs w:val="24"/>
        </w:rPr>
        <w:t>Differences between it and our work: Its focus is the usefulness of external features from Facebook, while the focus of our work is model not feature. We can achieve competitive performance only using historical ratings to make our solution more general, and thus easily applied to new dramas. Not every drama has a fan page, but every drama has ratings.</w:t>
      </w:r>
    </w:p>
    <w:p w:rsidR="00494777" w:rsidRDefault="00494777" w:rsidP="00250676">
      <w:pPr>
        <w:pStyle w:val="af0"/>
        <w:numPr>
          <w:ilvl w:val="0"/>
          <w:numId w:val="9"/>
        </w:numPr>
        <w:ind w:leftChars="0"/>
        <w:rPr>
          <w:sz w:val="24"/>
          <w:szCs w:val="24"/>
        </w:rPr>
      </w:pPr>
      <w:r>
        <w:rPr>
          <w:sz w:val="24"/>
          <w:szCs w:val="24"/>
        </w:rPr>
        <w:t>[5] A predicting model of TV audience rating based on the Facebook (SocialCom 2013)</w:t>
      </w:r>
    </w:p>
    <w:p w:rsidR="00494777" w:rsidRDefault="00494777" w:rsidP="00250676">
      <w:pPr>
        <w:pStyle w:val="af0"/>
        <w:numPr>
          <w:ilvl w:val="1"/>
          <w:numId w:val="9"/>
        </w:numPr>
        <w:ind w:leftChars="0"/>
        <w:rPr>
          <w:sz w:val="24"/>
          <w:szCs w:val="24"/>
        </w:rPr>
      </w:pPr>
      <w:r>
        <w:rPr>
          <w:sz w:val="24"/>
          <w:szCs w:val="24"/>
        </w:rPr>
        <w:t>Almost same as [4].</w:t>
      </w:r>
    </w:p>
    <w:p w:rsidR="00D232AA" w:rsidRDefault="00D232AA" w:rsidP="00250676">
      <w:pPr>
        <w:pStyle w:val="af0"/>
        <w:numPr>
          <w:ilvl w:val="0"/>
          <w:numId w:val="9"/>
        </w:numPr>
        <w:ind w:leftChars="0"/>
        <w:rPr>
          <w:sz w:val="24"/>
          <w:szCs w:val="24"/>
        </w:rPr>
      </w:pPr>
      <w:r>
        <w:rPr>
          <w:sz w:val="24"/>
          <w:szCs w:val="24"/>
        </w:rPr>
        <w:t>[6]</w:t>
      </w:r>
      <w:r w:rsidR="00A500FA">
        <w:rPr>
          <w:sz w:val="24"/>
          <w:szCs w:val="24"/>
        </w:rPr>
        <w:t xml:space="preserve"> A weight-sharing Gau</w:t>
      </w:r>
      <w:r>
        <w:rPr>
          <w:sz w:val="24"/>
          <w:szCs w:val="24"/>
        </w:rPr>
        <w:t>ssian process model using web-based information for audience ratings prediction (TAAI 2014)</w:t>
      </w:r>
    </w:p>
    <w:p w:rsidR="00A500FA" w:rsidRDefault="00A500FA" w:rsidP="00250676">
      <w:pPr>
        <w:pStyle w:val="af0"/>
        <w:numPr>
          <w:ilvl w:val="1"/>
          <w:numId w:val="9"/>
        </w:numPr>
        <w:ind w:leftChars="0"/>
        <w:rPr>
          <w:sz w:val="24"/>
          <w:szCs w:val="24"/>
        </w:rPr>
      </w:pPr>
      <w:r>
        <w:rPr>
          <w:rFonts w:hint="eastAsia"/>
          <w:sz w:val="24"/>
          <w:szCs w:val="24"/>
        </w:rPr>
        <w:t xml:space="preserve">Proposed </w:t>
      </w:r>
      <w:r>
        <w:rPr>
          <w:sz w:val="24"/>
          <w:szCs w:val="24"/>
        </w:rPr>
        <w:t>a novel Gaussian process model.</w:t>
      </w:r>
    </w:p>
    <w:p w:rsidR="00A500FA" w:rsidRDefault="00A500FA" w:rsidP="00250676">
      <w:pPr>
        <w:pStyle w:val="af0"/>
        <w:numPr>
          <w:ilvl w:val="1"/>
          <w:numId w:val="9"/>
        </w:numPr>
        <w:ind w:leftChars="0"/>
        <w:rPr>
          <w:sz w:val="24"/>
          <w:szCs w:val="24"/>
        </w:rPr>
      </w:pPr>
      <w:r>
        <w:rPr>
          <w:sz w:val="24"/>
          <w:szCs w:val="24"/>
        </w:rPr>
        <w:t xml:space="preserve">Included external features from Facebook and </w:t>
      </w:r>
      <w:r w:rsidR="008478BA">
        <w:rPr>
          <w:sz w:val="24"/>
          <w:szCs w:val="24"/>
        </w:rPr>
        <w:t>Google, such as opinion of comments from Facebook fan page and popularity of dramas’ search terms from Google Trends.</w:t>
      </w:r>
    </w:p>
    <w:p w:rsidR="00D232AA" w:rsidRDefault="00A500FA" w:rsidP="00250676">
      <w:pPr>
        <w:pStyle w:val="af0"/>
        <w:numPr>
          <w:ilvl w:val="1"/>
          <w:numId w:val="9"/>
        </w:numPr>
        <w:ind w:leftChars="0"/>
        <w:rPr>
          <w:sz w:val="24"/>
          <w:szCs w:val="24"/>
        </w:rPr>
      </w:pPr>
      <w:r>
        <w:rPr>
          <w:rFonts w:hint="eastAsia"/>
          <w:sz w:val="24"/>
          <w:szCs w:val="24"/>
        </w:rPr>
        <w:lastRenderedPageBreak/>
        <w:t>Data set: 4 daily dramas with 336 ratings broadcast in Taiwan.</w:t>
      </w:r>
    </w:p>
    <w:p w:rsidR="00935FD1" w:rsidRDefault="008478BA" w:rsidP="00250676">
      <w:pPr>
        <w:pStyle w:val="af0"/>
        <w:numPr>
          <w:ilvl w:val="1"/>
          <w:numId w:val="9"/>
        </w:numPr>
        <w:ind w:leftChars="0"/>
        <w:rPr>
          <w:sz w:val="24"/>
          <w:szCs w:val="24"/>
        </w:rPr>
      </w:pPr>
      <w:r>
        <w:rPr>
          <w:sz w:val="24"/>
          <w:szCs w:val="24"/>
        </w:rPr>
        <w:t xml:space="preserve">Differences between it and our work: Its data set is long daily dramas, while ours is short weekly dramas. Also it focused on </w:t>
      </w:r>
      <w:r w:rsidR="001702F4">
        <w:rPr>
          <w:sz w:val="24"/>
          <w:szCs w:val="24"/>
        </w:rPr>
        <w:t xml:space="preserve">the </w:t>
      </w:r>
      <w:r>
        <w:rPr>
          <w:sz w:val="24"/>
          <w:szCs w:val="24"/>
        </w:rPr>
        <w:t>usefulness of external features,</w:t>
      </w:r>
      <w:r w:rsidR="001702F4">
        <w:rPr>
          <w:sz w:val="24"/>
          <w:szCs w:val="24"/>
        </w:rPr>
        <w:t xml:space="preserve"> while we focus on the </w:t>
      </w:r>
      <w:r>
        <w:rPr>
          <w:sz w:val="24"/>
          <w:szCs w:val="24"/>
        </w:rPr>
        <w:t>usefulness of our proposed model TWR.</w:t>
      </w:r>
    </w:p>
    <w:p w:rsidR="0013797C" w:rsidRDefault="0013797C" w:rsidP="00D43EF5">
      <w:pPr>
        <w:rPr>
          <w:sz w:val="24"/>
          <w:szCs w:val="24"/>
        </w:rPr>
      </w:pPr>
    </w:p>
    <w:p w:rsidR="0013797C" w:rsidRPr="001B4B94" w:rsidRDefault="0013797C" w:rsidP="0013797C">
      <w:pPr>
        <w:pStyle w:val="23"/>
        <w:ind w:left="0"/>
        <w:rPr>
          <w:rFonts w:ascii="Times New Roman" w:eastAsia="標楷體" w:hAnsi="Times New Roman"/>
        </w:rPr>
      </w:pPr>
      <w:bookmarkStart w:id="24" w:name="_Toc411856347"/>
      <w:r>
        <w:rPr>
          <w:rFonts w:ascii="Times New Roman" w:eastAsia="標楷體" w:hAnsi="Times New Roman"/>
        </w:rPr>
        <w:t>2.2</w:t>
      </w:r>
      <w:r w:rsidRPr="001B4B94">
        <w:rPr>
          <w:rFonts w:ascii="Times New Roman" w:eastAsia="標楷體" w:hAnsi="Times New Roman"/>
        </w:rPr>
        <w:t xml:space="preserve"> </w:t>
      </w:r>
      <w:r>
        <w:rPr>
          <w:rFonts w:ascii="Times New Roman" w:eastAsia="標楷體" w:hAnsi="Times New Roman"/>
        </w:rPr>
        <w:t>Models compared to TWR in experiments</w:t>
      </w:r>
      <w:bookmarkEnd w:id="24"/>
    </w:p>
    <w:p w:rsidR="00F916C0" w:rsidRDefault="0057213A" w:rsidP="00F916C0">
      <w:pPr>
        <w:rPr>
          <w:rFonts w:eastAsia="標楷體"/>
          <w:sz w:val="24"/>
          <w:szCs w:val="24"/>
        </w:rPr>
      </w:pPr>
      <w:r>
        <w:rPr>
          <w:rFonts w:eastAsia="標楷體"/>
          <w:sz w:val="24"/>
          <w:szCs w:val="24"/>
        </w:rPr>
        <w:t>We compare our solution with 7 models which can be categorized into 3 categories: (1) naïve guess, (2) well-known time series models, and (3) advance regression model. All the competitors along with our solution are summarized in</w:t>
      </w:r>
      <w:r w:rsidR="00F916C0">
        <w:rPr>
          <w:rFonts w:eastAsia="標楷體"/>
          <w:sz w:val="24"/>
          <w:szCs w:val="24"/>
        </w:rPr>
        <w:t xml:space="preserve"> </w:t>
      </w:r>
      <w:bookmarkStart w:id="25" w:name="OLE_LINK1"/>
      <w:bookmarkStart w:id="26" w:name="OLE_LINK4"/>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bookmarkEnd w:id="25"/>
      <w:bookmarkEnd w:id="26"/>
      <w:r>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 the 4</w:t>
      </w:r>
      <w:r w:rsidRPr="00D43EF5">
        <w:rPr>
          <w:rFonts w:eastAsia="標楷體"/>
          <w:sz w:val="24"/>
          <w:szCs w:val="24"/>
          <w:vertAlign w:val="superscript"/>
        </w:rPr>
        <w:t>th</w:t>
      </w:r>
      <w:r>
        <w:rPr>
          <w:rFonts w:eastAsia="標楷體"/>
          <w:sz w:val="24"/>
          <w:szCs w:val="24"/>
        </w:rPr>
        <w:t xml:space="preserve"> category is our solution with different </w:t>
      </w:r>
      <w:r w:rsidR="00856123">
        <w:rPr>
          <w:rFonts w:eastAsia="標楷體"/>
          <w:sz w:val="24"/>
          <w:szCs w:val="24"/>
        </w:rPr>
        <w:t>settings</w:t>
      </w:r>
      <w:r>
        <w:rPr>
          <w:rFonts w:eastAsia="標楷體"/>
          <w:sz w:val="24"/>
          <w:szCs w:val="24"/>
        </w:rPr>
        <w:t>.</w:t>
      </w:r>
    </w:p>
    <w:p w:rsidR="00F916C0" w:rsidRPr="00F916C0" w:rsidRDefault="00F916C0" w:rsidP="00F916C0">
      <w:pPr>
        <w:rPr>
          <w:rFonts w:eastAsia="標楷體"/>
          <w:sz w:val="24"/>
          <w:szCs w:val="24"/>
        </w:rPr>
      </w:pPr>
    </w:p>
    <w:p w:rsidR="00F916C0" w:rsidRDefault="00F916C0" w:rsidP="00F916C0">
      <w:pPr>
        <w:pStyle w:val="af"/>
        <w:keepNext/>
      </w:pPr>
      <w:bookmarkStart w:id="27" w:name="_Ref411856604"/>
      <w:bookmarkStart w:id="28" w:name="_Toc411856540"/>
      <w:r>
        <w:t xml:space="preserve">Table </w:t>
      </w:r>
      <w:r w:rsidR="00A77507">
        <w:fldChar w:fldCharType="begin"/>
      </w:r>
      <w:r w:rsidR="00A77507">
        <w:instrText xml:space="preserve"> SEQ </w:instrText>
      </w:r>
      <w:r w:rsidR="00A77507">
        <w:instrText xml:space="preserve">Table \* ARABIC </w:instrText>
      </w:r>
      <w:r w:rsidR="00A77507">
        <w:fldChar w:fldCharType="separate"/>
      </w:r>
      <w:r>
        <w:rPr>
          <w:noProof/>
        </w:rPr>
        <w:t>1</w:t>
      </w:r>
      <w:r w:rsidR="00A77507">
        <w:rPr>
          <w:noProof/>
        </w:rPr>
        <w:fldChar w:fldCharType="end"/>
      </w:r>
      <w:bookmarkEnd w:id="27"/>
      <w:r w:rsidRPr="00A23809">
        <w:t>. List of models</w:t>
      </w:r>
      <w:bookmarkEnd w:id="2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096"/>
        <w:gridCol w:w="4397"/>
        <w:gridCol w:w="3940"/>
      </w:tblGrid>
      <w:tr w:rsidR="0057213A" w:rsidRPr="00E60DEB" w:rsidTr="00FC356C">
        <w:tc>
          <w:tcPr>
            <w:tcW w:w="456" w:type="dxa"/>
            <w:shd w:val="clear" w:color="auto" w:fill="A5A5A5"/>
          </w:tcPr>
          <w:p w:rsidR="0057213A" w:rsidRPr="00E60DEB" w:rsidRDefault="0057213A" w:rsidP="00FC356C">
            <w:pPr>
              <w:rPr>
                <w:rFonts w:eastAsia="標楷體"/>
                <w:sz w:val="24"/>
                <w:szCs w:val="24"/>
              </w:rPr>
            </w:pPr>
            <w:r w:rsidRPr="00E60DEB">
              <w:rPr>
                <w:rFonts w:eastAsia="標楷體" w:hint="eastAsia"/>
                <w:sz w:val="24"/>
                <w:szCs w:val="24"/>
              </w:rPr>
              <w:t>#</w:t>
            </w:r>
          </w:p>
        </w:tc>
        <w:tc>
          <w:tcPr>
            <w:tcW w:w="1096"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Category</w:t>
            </w:r>
          </w:p>
        </w:tc>
        <w:tc>
          <w:tcPr>
            <w:tcW w:w="4397" w:type="dxa"/>
            <w:shd w:val="clear" w:color="auto" w:fill="A5A5A5"/>
          </w:tcPr>
          <w:p w:rsidR="0057213A" w:rsidRPr="00E60DEB" w:rsidRDefault="0057213A" w:rsidP="00FC356C">
            <w:pPr>
              <w:rPr>
                <w:rFonts w:eastAsia="標楷體"/>
                <w:sz w:val="24"/>
                <w:szCs w:val="24"/>
              </w:rPr>
            </w:pPr>
            <w:r w:rsidRPr="00E60DEB">
              <w:rPr>
                <w:rFonts w:eastAsia="標楷體"/>
                <w:sz w:val="24"/>
                <w:szCs w:val="24"/>
              </w:rPr>
              <w:t>Name</w:t>
            </w:r>
          </w:p>
        </w:tc>
        <w:tc>
          <w:tcPr>
            <w:tcW w:w="3940" w:type="dxa"/>
            <w:shd w:val="clear" w:color="auto" w:fill="A5A5A5"/>
          </w:tcPr>
          <w:p w:rsidR="0057213A" w:rsidRPr="00E60DEB" w:rsidRDefault="0057213A" w:rsidP="00FC356C">
            <w:pPr>
              <w:rPr>
                <w:rFonts w:eastAsia="標楷體"/>
                <w:sz w:val="24"/>
                <w:szCs w:val="24"/>
              </w:rPr>
            </w:pPr>
            <w:r>
              <w:rPr>
                <w:rFonts w:eastAsia="標楷體"/>
                <w:sz w:val="24"/>
                <w:szCs w:val="24"/>
              </w:rPr>
              <w:t>Summary</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Previous</w:t>
            </w:r>
            <w:r w:rsidRPr="00E60DEB">
              <w:rPr>
                <w:rFonts w:eastAsia="標楷體" w:hint="eastAsia"/>
                <w:sz w:val="24"/>
                <w:szCs w:val="24"/>
              </w:rPr>
              <w:t xml:space="preserve"> period</w:t>
            </w:r>
            <w:r>
              <w:rPr>
                <w:rFonts w:eastAsia="標楷體"/>
                <w:sz w:val="24"/>
                <w:szCs w:val="24"/>
              </w:rPr>
              <w:t xml:space="preserve"> (PP)</w:t>
            </w:r>
          </w:p>
        </w:tc>
        <w:tc>
          <w:tcPr>
            <w:tcW w:w="3940" w:type="dxa"/>
            <w:shd w:val="clear" w:color="auto" w:fill="auto"/>
          </w:tcPr>
          <w:p w:rsidR="0057213A" w:rsidRPr="00E60DEB" w:rsidRDefault="0057213A" w:rsidP="00FC356C">
            <w:pPr>
              <w:rPr>
                <w:rFonts w:eastAsia="標楷體"/>
                <w:sz w:val="24"/>
                <w:szCs w:val="24"/>
              </w:rPr>
            </w:pPr>
            <w:bookmarkStart w:id="29" w:name="OLE_LINK2"/>
            <w:bookmarkStart w:id="30" w:name="OLE_LINK3"/>
            <w:r w:rsidRPr="00E60DEB">
              <w:rPr>
                <w:rFonts w:eastAsia="標楷體"/>
                <w:sz w:val="24"/>
                <w:szCs w:val="24"/>
              </w:rPr>
              <w:t>Guess value of the last period</w:t>
            </w:r>
            <w:bookmarkEnd w:id="29"/>
            <w:bookmarkEnd w:id="30"/>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1</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 xml:space="preserve">Past </w:t>
            </w:r>
            <w:r w:rsidRPr="00E60DEB">
              <w:rPr>
                <w:rFonts w:eastAsia="標楷體"/>
                <w:sz w:val="24"/>
                <w:szCs w:val="24"/>
              </w:rPr>
              <w:t>average</w:t>
            </w:r>
            <w:r>
              <w:rPr>
                <w:rFonts w:eastAsia="標楷體"/>
                <w:sz w:val="24"/>
                <w:szCs w:val="24"/>
              </w:rPr>
              <w:t xml:space="preserve"> (PA)</w:t>
            </w:r>
          </w:p>
        </w:tc>
        <w:tc>
          <w:tcPr>
            <w:tcW w:w="3940" w:type="dxa"/>
            <w:shd w:val="clear" w:color="auto" w:fill="auto"/>
          </w:tcPr>
          <w:p w:rsidR="0057213A" w:rsidRPr="00E60DEB" w:rsidRDefault="0057213A" w:rsidP="00FC356C">
            <w:pPr>
              <w:rPr>
                <w:rFonts w:eastAsia="標楷體"/>
                <w:sz w:val="24"/>
                <w:szCs w:val="24"/>
              </w:rPr>
            </w:pPr>
            <w:r w:rsidRPr="00E60DEB">
              <w:rPr>
                <w:rFonts w:eastAsia="標楷體"/>
                <w:sz w:val="24"/>
                <w:szCs w:val="24"/>
              </w:rPr>
              <w:t>G</w:t>
            </w:r>
            <w:r w:rsidRPr="00E60DEB">
              <w:rPr>
                <w:rFonts w:eastAsia="標楷體" w:hint="eastAsia"/>
                <w:sz w:val="24"/>
                <w:szCs w:val="24"/>
              </w:rPr>
              <w:t xml:space="preserve">uess </w:t>
            </w:r>
            <w:r w:rsidRPr="00E60DEB">
              <w:rPr>
                <w:rFonts w:eastAsia="標楷體"/>
                <w:sz w:val="24"/>
                <w:szCs w:val="24"/>
              </w:rPr>
              <w:t>average of all the previous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Simple Exponential Smoothing</w:t>
            </w:r>
            <w:r>
              <w:rPr>
                <w:rFonts w:eastAsia="標楷體"/>
                <w:sz w:val="24"/>
                <w:szCs w:val="24"/>
              </w:rPr>
              <w:t xml:space="preserve"> (SES)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Exponential w</w:t>
            </w:r>
            <w:r>
              <w:rPr>
                <w:rFonts w:eastAsia="標楷體" w:hint="eastAsia"/>
                <w:sz w:val="24"/>
                <w:szCs w:val="24"/>
              </w:rPr>
              <w:t>eighted average</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4</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Double Exponential Smoothing</w:t>
            </w:r>
            <w:r>
              <w:rPr>
                <w:rFonts w:eastAsia="標楷體"/>
                <w:sz w:val="24"/>
                <w:szCs w:val="24"/>
              </w:rPr>
              <w:t xml:space="preserve"> (DES)</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SES </w:t>
            </w:r>
            <w:r>
              <w:rPr>
                <w:rFonts w:eastAsia="標楷體" w:hint="eastAsia"/>
                <w:sz w:val="24"/>
                <w:szCs w:val="24"/>
              </w:rPr>
              <w:t>with trend</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5</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bookmarkStart w:id="31" w:name="OLE_LINK14"/>
            <w:bookmarkStart w:id="32" w:name="OLE_LINK15"/>
            <w:r w:rsidRPr="00E60DEB">
              <w:rPr>
                <w:rFonts w:eastAsia="標楷體"/>
                <w:sz w:val="24"/>
                <w:szCs w:val="24"/>
              </w:rPr>
              <w:t>Exponential Smoothing State Space</w:t>
            </w:r>
            <w:r>
              <w:rPr>
                <w:rFonts w:eastAsia="標楷體"/>
                <w:sz w:val="24"/>
                <w:szCs w:val="24"/>
              </w:rPr>
              <w:t xml:space="preserve"> (ETS)</w:t>
            </w:r>
            <w:bookmarkEnd w:id="31"/>
            <w:bookmarkEnd w:id="32"/>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 xml:space="preserve">Best one from </w:t>
            </w:r>
            <w:r>
              <w:rPr>
                <w:rFonts w:eastAsia="標楷體" w:hint="eastAsia"/>
                <w:sz w:val="24"/>
                <w:szCs w:val="24"/>
              </w:rPr>
              <w:t>30 state space models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6</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2</w:t>
            </w:r>
          </w:p>
        </w:tc>
        <w:tc>
          <w:tcPr>
            <w:tcW w:w="4397"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ARIMA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A model of a</w:t>
            </w:r>
            <w:r>
              <w:rPr>
                <w:rFonts w:eastAsia="標楷體" w:hint="eastAsia"/>
                <w:sz w:val="24"/>
                <w:szCs w:val="24"/>
              </w:rPr>
              <w:t>utocorrelation</w:t>
            </w:r>
            <w:r>
              <w:rPr>
                <w:rFonts w:eastAsia="標楷體"/>
                <w:sz w:val="24"/>
                <w:szCs w:val="24"/>
              </w:rPr>
              <w:t>s</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7</w:t>
            </w:r>
          </w:p>
        </w:tc>
        <w:tc>
          <w:tcPr>
            <w:tcW w:w="1096" w:type="dxa"/>
            <w:shd w:val="clear" w:color="auto" w:fill="auto"/>
          </w:tcPr>
          <w:p w:rsidR="0057213A" w:rsidRPr="00E60DEB" w:rsidRDefault="0057213A" w:rsidP="00FC356C">
            <w:pPr>
              <w:rPr>
                <w:rFonts w:eastAsia="標楷體"/>
                <w:sz w:val="24"/>
                <w:szCs w:val="24"/>
              </w:rPr>
            </w:pPr>
            <w:r w:rsidRPr="00E60DEB">
              <w:rPr>
                <w:rFonts w:eastAsia="標楷體" w:hint="eastAsia"/>
                <w:sz w:val="24"/>
                <w:szCs w:val="24"/>
              </w:rPr>
              <w:t>3</w:t>
            </w:r>
          </w:p>
        </w:tc>
        <w:tc>
          <w:tcPr>
            <w:tcW w:w="4397" w:type="dxa"/>
            <w:shd w:val="clear" w:color="auto" w:fill="auto"/>
          </w:tcPr>
          <w:p w:rsidR="0057213A" w:rsidRPr="00E60DEB" w:rsidRDefault="0057213A" w:rsidP="00FC356C">
            <w:pPr>
              <w:rPr>
                <w:rFonts w:eastAsia="標楷體"/>
                <w:sz w:val="24"/>
                <w:szCs w:val="24"/>
              </w:rPr>
            </w:pPr>
            <w:bookmarkStart w:id="33" w:name="OLE_LINK16"/>
            <w:bookmarkStart w:id="34" w:name="OLE_LINK17"/>
            <w:r w:rsidRPr="00E60DEB">
              <w:rPr>
                <w:rFonts w:eastAsia="標楷體" w:hint="eastAsia"/>
                <w:sz w:val="24"/>
                <w:szCs w:val="24"/>
              </w:rPr>
              <w:t>Neural network auto-regression</w:t>
            </w:r>
            <w:r>
              <w:rPr>
                <w:rFonts w:eastAsia="標楷體"/>
                <w:sz w:val="24"/>
                <w:szCs w:val="24"/>
              </w:rPr>
              <w:t xml:space="preserve"> (NNA)</w:t>
            </w:r>
            <w:bookmarkEnd w:id="33"/>
            <w:bookmarkEnd w:id="34"/>
          </w:p>
        </w:tc>
        <w:tc>
          <w:tcPr>
            <w:tcW w:w="3940"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Feed-forward with a </w:t>
            </w:r>
            <w:r>
              <w:rPr>
                <w:rFonts w:eastAsia="標楷體"/>
                <w:sz w:val="24"/>
                <w:szCs w:val="24"/>
              </w:rPr>
              <w:t xml:space="preserve">hidden </w:t>
            </w:r>
            <w:r>
              <w:rPr>
                <w:rFonts w:eastAsia="標楷體" w:hint="eastAsia"/>
                <w:sz w:val="24"/>
                <w:szCs w:val="24"/>
              </w:rPr>
              <w:t>layer</w:t>
            </w:r>
          </w:p>
        </w:tc>
      </w:tr>
      <w:tr w:rsidR="0057213A" w:rsidRPr="00E60DEB" w:rsidTr="00FC356C">
        <w:tc>
          <w:tcPr>
            <w:tcW w:w="456" w:type="dxa"/>
            <w:shd w:val="clear" w:color="auto" w:fill="auto"/>
          </w:tcPr>
          <w:p w:rsidR="0057213A" w:rsidRPr="00E60DEB" w:rsidRDefault="0057213A" w:rsidP="00FC356C">
            <w:pPr>
              <w:rPr>
                <w:rFonts w:eastAsia="標楷體"/>
                <w:sz w:val="24"/>
                <w:szCs w:val="24"/>
              </w:rPr>
            </w:pPr>
            <w:r>
              <w:rPr>
                <w:rFonts w:eastAsia="標楷體" w:hint="eastAsia"/>
                <w:sz w:val="24"/>
                <w:szCs w:val="24"/>
              </w:rPr>
              <w:t>8</w:t>
            </w:r>
          </w:p>
        </w:tc>
        <w:tc>
          <w:tcPr>
            <w:tcW w:w="1096" w:type="dxa"/>
            <w:shd w:val="clear" w:color="auto" w:fill="auto"/>
          </w:tcPr>
          <w:p w:rsidR="0057213A" w:rsidRPr="00E60DEB"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Pr="00E60DEB" w:rsidRDefault="0057213A" w:rsidP="00FC356C">
            <w:pPr>
              <w:rPr>
                <w:rFonts w:eastAsia="標楷體"/>
                <w:sz w:val="24"/>
                <w:szCs w:val="24"/>
              </w:rPr>
            </w:pPr>
            <w:r>
              <w:rPr>
                <w:rFonts w:eastAsia="標楷體" w:hint="eastAsia"/>
                <w:sz w:val="24"/>
                <w:szCs w:val="24"/>
              </w:rPr>
              <w:t xml:space="preserve">TWR with </w:t>
            </w:r>
            <w:r>
              <w:rPr>
                <w:rFonts w:eastAsia="標楷體"/>
                <w:sz w:val="24"/>
                <w:szCs w:val="24"/>
              </w:rPr>
              <w:t>no growth (TWR.N)</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It equals to no</w:t>
            </w:r>
            <w:r>
              <w:rPr>
                <w:rFonts w:eastAsia="標楷體" w:hint="eastAsia"/>
                <w:sz w:val="24"/>
                <w:szCs w:val="24"/>
              </w:rPr>
              <w:t xml:space="preserve"> TWR</w:t>
            </w:r>
            <w:r>
              <w:rPr>
                <w:rFonts w:eastAsia="標楷體"/>
                <w:sz w:val="24"/>
                <w:szCs w:val="24"/>
              </w:rPr>
              <w:t xml:space="preserve"> at all.</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9</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w:t>
            </w:r>
            <w:r>
              <w:rPr>
                <w:rFonts w:eastAsia="標楷體"/>
                <w:sz w:val="24"/>
                <w:szCs w:val="24"/>
              </w:rPr>
              <w:t xml:space="preserve"> linear growth (TWR.L)</w:t>
            </w:r>
          </w:p>
        </w:tc>
        <w:tc>
          <w:tcPr>
            <w:tcW w:w="3940" w:type="dxa"/>
            <w:shd w:val="clear" w:color="auto" w:fill="auto"/>
          </w:tcPr>
          <w:p w:rsidR="0057213A" w:rsidRPr="005D2589" w:rsidRDefault="0057213A" w:rsidP="00FC356C">
            <w:pPr>
              <w:rPr>
                <w:rFonts w:eastAsia="標楷體"/>
                <w:sz w:val="24"/>
                <w:szCs w:val="24"/>
              </w:rPr>
            </w:pPr>
            <w:r>
              <w:rPr>
                <w:rFonts w:eastAsia="標楷體"/>
                <w:sz w:val="24"/>
                <w:szCs w:val="24"/>
              </w:rPr>
              <w:t>g(x) = 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w:t>
            </w:r>
            <w:r>
              <w:rPr>
                <w:rFonts w:eastAsia="標楷體"/>
                <w:sz w:val="24"/>
                <w:szCs w:val="24"/>
              </w:rPr>
              <w:t>0</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exponential growth (TWR.E)</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11</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e</w:t>
            </w:r>
            <w:r w:rsidRPr="00D43EF5">
              <w:rPr>
                <w:rFonts w:eastAsia="標楷體"/>
                <w:sz w:val="24"/>
                <w:szCs w:val="24"/>
                <w:vertAlign w:val="superscript"/>
              </w:rPr>
              <w:t>3x</w:t>
            </w:r>
            <w:r>
              <w:rPr>
                <w:rFonts w:eastAsia="標楷體" w:hint="eastAsia"/>
                <w:sz w:val="24"/>
                <w:szCs w:val="24"/>
              </w:rPr>
              <w:t xml:space="preserve"> growth (TWR.E3)</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g(x) = e</w:t>
            </w:r>
            <w:r w:rsidRPr="00D43EF5">
              <w:rPr>
                <w:rFonts w:eastAsia="標楷體"/>
                <w:sz w:val="24"/>
                <w:szCs w:val="24"/>
                <w:vertAlign w:val="superscript"/>
              </w:rPr>
              <w:t>3x</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12</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hint="eastAsia"/>
                <w:sz w:val="24"/>
                <w:szCs w:val="24"/>
              </w:rPr>
              <w:t>TWR with auto-selected growth (TWR.A)</w:t>
            </w:r>
          </w:p>
        </w:tc>
        <w:tc>
          <w:tcPr>
            <w:tcW w:w="3940" w:type="dxa"/>
            <w:shd w:val="clear" w:color="auto" w:fill="auto"/>
          </w:tcPr>
          <w:p w:rsidR="0057213A" w:rsidRPr="00E60DEB" w:rsidRDefault="0057213A" w:rsidP="00FC356C">
            <w:pPr>
              <w:rPr>
                <w:rFonts w:eastAsia="標楷體"/>
                <w:sz w:val="24"/>
                <w:szCs w:val="24"/>
              </w:rPr>
            </w:pPr>
            <w:r>
              <w:rPr>
                <w:rFonts w:eastAsia="標楷體"/>
                <w:sz w:val="24"/>
                <w:szCs w:val="24"/>
              </w:rPr>
              <w:t>Pick growth with min validation error.</w:t>
            </w:r>
          </w:p>
        </w:tc>
      </w:tr>
      <w:tr w:rsidR="0057213A" w:rsidRPr="00E60DEB" w:rsidTr="00FC356C">
        <w:tc>
          <w:tcPr>
            <w:tcW w:w="456" w:type="dxa"/>
            <w:shd w:val="clear" w:color="auto" w:fill="auto"/>
          </w:tcPr>
          <w:p w:rsidR="0057213A" w:rsidRDefault="0057213A" w:rsidP="00FC356C">
            <w:pPr>
              <w:rPr>
                <w:rFonts w:eastAsia="標楷體"/>
                <w:sz w:val="24"/>
                <w:szCs w:val="24"/>
              </w:rPr>
            </w:pPr>
            <w:r>
              <w:rPr>
                <w:rFonts w:eastAsia="標楷體" w:hint="eastAsia"/>
                <w:sz w:val="24"/>
                <w:szCs w:val="24"/>
              </w:rPr>
              <w:t>13</w:t>
            </w:r>
          </w:p>
        </w:tc>
        <w:tc>
          <w:tcPr>
            <w:tcW w:w="1096" w:type="dxa"/>
            <w:shd w:val="clear" w:color="auto" w:fill="auto"/>
          </w:tcPr>
          <w:p w:rsidR="0057213A" w:rsidRDefault="0057213A" w:rsidP="00FC356C">
            <w:pPr>
              <w:rPr>
                <w:rFonts w:eastAsia="標楷體"/>
                <w:sz w:val="24"/>
                <w:szCs w:val="24"/>
              </w:rPr>
            </w:pPr>
            <w:r>
              <w:rPr>
                <w:rFonts w:eastAsia="標楷體" w:hint="eastAsia"/>
                <w:sz w:val="24"/>
                <w:szCs w:val="24"/>
              </w:rPr>
              <w:t>4</w:t>
            </w:r>
          </w:p>
        </w:tc>
        <w:tc>
          <w:tcPr>
            <w:tcW w:w="4397" w:type="dxa"/>
            <w:shd w:val="clear" w:color="auto" w:fill="auto"/>
          </w:tcPr>
          <w:p w:rsidR="0057213A" w:rsidRDefault="0057213A" w:rsidP="00FC356C">
            <w:pPr>
              <w:rPr>
                <w:rFonts w:eastAsia="標楷體"/>
                <w:sz w:val="24"/>
                <w:szCs w:val="24"/>
              </w:rPr>
            </w:pPr>
            <w:r>
              <w:rPr>
                <w:rFonts w:eastAsia="標楷體"/>
                <w:sz w:val="24"/>
                <w:szCs w:val="24"/>
              </w:rPr>
              <w:t>TWR.A with external features (</w:t>
            </w:r>
            <w:r>
              <w:rPr>
                <w:rFonts w:eastAsia="標楷體" w:hint="eastAsia"/>
                <w:sz w:val="24"/>
                <w:szCs w:val="24"/>
              </w:rPr>
              <w:t>T.A</w:t>
            </w:r>
            <w:r>
              <w:rPr>
                <w:rFonts w:eastAsia="標楷體"/>
                <w:sz w:val="24"/>
                <w:szCs w:val="24"/>
              </w:rPr>
              <w:t>.EF)</w:t>
            </w:r>
          </w:p>
        </w:tc>
        <w:tc>
          <w:tcPr>
            <w:tcW w:w="3940" w:type="dxa"/>
            <w:shd w:val="clear" w:color="auto" w:fill="auto"/>
          </w:tcPr>
          <w:p w:rsidR="0057213A" w:rsidRPr="00DD453D" w:rsidRDefault="0057213A" w:rsidP="00FC356C">
            <w:pPr>
              <w:rPr>
                <w:rFonts w:eastAsia="標楷體"/>
                <w:sz w:val="24"/>
                <w:szCs w:val="24"/>
              </w:rPr>
            </w:pPr>
            <w:r>
              <w:rPr>
                <w:rFonts w:eastAsia="標楷體"/>
                <w:sz w:val="24"/>
                <w:szCs w:val="24"/>
              </w:rPr>
              <w:t>Include opinion polarity features.</w:t>
            </w:r>
          </w:p>
        </w:tc>
      </w:tr>
    </w:tbl>
    <w:p w:rsidR="0057213A" w:rsidRDefault="0057213A" w:rsidP="0057213A">
      <w:pPr>
        <w:rPr>
          <w:rFonts w:eastAsia="標楷體"/>
          <w:sz w:val="24"/>
          <w:szCs w:val="24"/>
        </w:rPr>
      </w:pPr>
    </w:p>
    <w:p w:rsidR="0057213A" w:rsidRDefault="0057213A" w:rsidP="0057213A">
      <w:pPr>
        <w:rPr>
          <w:sz w:val="24"/>
          <w:szCs w:val="24"/>
        </w:rPr>
      </w:pPr>
      <w:r>
        <w:rPr>
          <w:rFonts w:hint="eastAsia"/>
          <w:sz w:val="24"/>
          <w:szCs w:val="24"/>
        </w:rPr>
        <w:t xml:space="preserve">In the rest of this section, we </w:t>
      </w:r>
      <w:r>
        <w:rPr>
          <w:sz w:val="24"/>
          <w:szCs w:val="24"/>
        </w:rPr>
        <w:t>briefly describe how each competitor works</w:t>
      </w:r>
      <w:r w:rsidR="001E27F6">
        <w:rPr>
          <w:sz w:val="24"/>
          <w:szCs w:val="24"/>
        </w:rPr>
        <w:t xml:space="preserve">, </w:t>
      </w:r>
      <w:r w:rsidR="00423F64">
        <w:rPr>
          <w:sz w:val="24"/>
          <w:szCs w:val="24"/>
        </w:rPr>
        <w:t xml:space="preserve">their </w:t>
      </w:r>
      <w:r>
        <w:rPr>
          <w:sz w:val="24"/>
          <w:szCs w:val="24"/>
        </w:rPr>
        <w:t>parameter</w:t>
      </w:r>
      <w:r w:rsidR="00423F64">
        <w:rPr>
          <w:sz w:val="24"/>
          <w:szCs w:val="24"/>
        </w:rPr>
        <w:t>s</w:t>
      </w:r>
      <w:r>
        <w:rPr>
          <w:sz w:val="24"/>
          <w:szCs w:val="24"/>
        </w:rPr>
        <w:t xml:space="preserve"> settings</w:t>
      </w:r>
      <w:r w:rsidR="00E119BF">
        <w:rPr>
          <w:sz w:val="24"/>
          <w:szCs w:val="24"/>
        </w:rPr>
        <w:t xml:space="preserve"> </w:t>
      </w:r>
      <w:r w:rsidR="00423F64">
        <w:rPr>
          <w:sz w:val="24"/>
          <w:szCs w:val="24"/>
        </w:rPr>
        <w:t xml:space="preserve">used </w:t>
      </w:r>
      <w:r w:rsidR="00E119BF">
        <w:rPr>
          <w:sz w:val="24"/>
          <w:szCs w:val="24"/>
        </w:rPr>
        <w:t>in our experiments</w:t>
      </w:r>
      <w:r w:rsidR="001E27F6">
        <w:rPr>
          <w:sz w:val="24"/>
          <w:szCs w:val="24"/>
        </w:rPr>
        <w:t>, and their implementation</w:t>
      </w:r>
      <w:r w:rsidR="00E119BF">
        <w:rPr>
          <w:sz w:val="24"/>
          <w:szCs w:val="24"/>
        </w:rPr>
        <w:t>.</w:t>
      </w:r>
    </w:p>
    <w:p w:rsidR="000E244B" w:rsidRDefault="000E244B" w:rsidP="0057213A">
      <w:pPr>
        <w:rPr>
          <w:sz w:val="24"/>
          <w:szCs w:val="24"/>
        </w:rPr>
      </w:pPr>
    </w:p>
    <w:p w:rsidR="000E244B" w:rsidRPr="00516525" w:rsidRDefault="000E244B" w:rsidP="0057213A">
      <w:pPr>
        <w:rPr>
          <w:rFonts w:eastAsia="標楷體"/>
          <w:sz w:val="24"/>
          <w:szCs w:val="24"/>
        </w:rPr>
      </w:pPr>
      <w:r>
        <w:rPr>
          <w:rFonts w:eastAsia="標楷體"/>
          <w:sz w:val="24"/>
          <w:szCs w:val="24"/>
        </w:rPr>
        <w:t>We choose language R</w:t>
      </w:r>
      <w:r w:rsidR="00D3183A">
        <w:rPr>
          <w:rFonts w:eastAsia="標楷體"/>
          <w:sz w:val="24"/>
          <w:szCs w:val="24"/>
        </w:rPr>
        <w:t xml:space="preserve"> [11</w:t>
      </w:r>
      <w:r>
        <w:rPr>
          <w:rFonts w:eastAsia="標楷體"/>
          <w:sz w:val="24"/>
          <w:szCs w:val="24"/>
        </w:rPr>
        <w:t>] as our implementation platform. For most models, we just use the published packages in the official R repository, so-called Comprehensive R Archive Network, CRAN. For models that don’t have published packages, they are implemented by ourselves.</w:t>
      </w:r>
    </w:p>
    <w:p w:rsidR="0057213A" w:rsidRDefault="0057213A" w:rsidP="0057213A">
      <w:pPr>
        <w:rPr>
          <w:sz w:val="24"/>
          <w:szCs w:val="24"/>
        </w:rPr>
      </w:pPr>
    </w:p>
    <w:p w:rsidR="0057213A" w:rsidRDefault="0057213A" w:rsidP="0057213A">
      <w:pPr>
        <w:rPr>
          <w:sz w:val="24"/>
          <w:szCs w:val="24"/>
        </w:rPr>
      </w:pPr>
      <w:r>
        <w:rPr>
          <w:sz w:val="24"/>
          <w:szCs w:val="24"/>
        </w:rPr>
        <w:t xml:space="preserve">Each competitor works as below (recall that </w:t>
      </w:r>
      <w:r w:rsidRPr="008E380F">
        <w:rPr>
          <w:b/>
          <w:sz w:val="24"/>
          <w:szCs w:val="24"/>
        </w:rPr>
        <w:t>x</w:t>
      </w:r>
      <w:r>
        <w:rPr>
          <w:sz w:val="24"/>
          <w:szCs w:val="24"/>
        </w:rPr>
        <w:t xml:space="preserve"> is the time series of ratings):</w:t>
      </w:r>
    </w:p>
    <w:p w:rsidR="0057213A" w:rsidRDefault="0057213A" w:rsidP="00250676">
      <w:pPr>
        <w:pStyle w:val="af0"/>
        <w:numPr>
          <w:ilvl w:val="0"/>
          <w:numId w:val="7"/>
        </w:numPr>
        <w:ind w:leftChars="0"/>
        <w:rPr>
          <w:sz w:val="24"/>
          <w:szCs w:val="24"/>
        </w:rPr>
      </w:pPr>
      <w:r w:rsidRPr="00D172BA">
        <w:rPr>
          <w:b/>
          <w:sz w:val="24"/>
          <w:szCs w:val="24"/>
        </w:rPr>
        <w:t xml:space="preserve">Previous </w:t>
      </w:r>
      <w:r>
        <w:rPr>
          <w:b/>
          <w:sz w:val="24"/>
          <w:szCs w:val="24"/>
        </w:rPr>
        <w:t>period</w:t>
      </w:r>
      <w:r>
        <w:rPr>
          <w:sz w:val="24"/>
          <w:szCs w:val="24"/>
        </w:rPr>
        <w:t>: the forecast is exactly the ratings of previous episode.</w:t>
      </w:r>
    </w:p>
    <w:p w:rsidR="0057213A" w:rsidRPr="009B6E08"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Pr>
          <w:sz w:val="24"/>
          <w:szCs w:val="24"/>
          <w:vertAlign w:val="subscript"/>
        </w:rPr>
        <w:t>t</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Pr="004C1236" w:rsidRDefault="0057213A" w:rsidP="00250676">
      <w:pPr>
        <w:pStyle w:val="af0"/>
        <w:numPr>
          <w:ilvl w:val="0"/>
          <w:numId w:val="7"/>
        </w:numPr>
        <w:ind w:leftChars="0"/>
        <w:rPr>
          <w:sz w:val="24"/>
          <w:szCs w:val="24"/>
        </w:rPr>
      </w:pPr>
      <w:r>
        <w:rPr>
          <w:b/>
          <w:sz w:val="24"/>
          <w:szCs w:val="24"/>
        </w:rPr>
        <w:lastRenderedPageBreak/>
        <w:t>Past average</w:t>
      </w:r>
      <w:r>
        <w:rPr>
          <w:sz w:val="24"/>
          <w:szCs w:val="24"/>
        </w:rPr>
        <w:t xml:space="preserve">: the forecast is the </w:t>
      </w:r>
      <w:r w:rsidRPr="00E60DEB">
        <w:rPr>
          <w:rFonts w:eastAsia="標楷體"/>
          <w:sz w:val="24"/>
          <w:szCs w:val="24"/>
        </w:rPr>
        <w:t xml:space="preserve">average </w:t>
      </w:r>
      <w:r>
        <w:rPr>
          <w:rFonts w:eastAsia="標楷體"/>
          <w:sz w:val="24"/>
          <w:szCs w:val="24"/>
        </w:rPr>
        <w:t>ratings of all</w:t>
      </w:r>
      <w:r w:rsidRPr="00E60DEB">
        <w:rPr>
          <w:rFonts w:eastAsia="標楷體"/>
          <w:sz w:val="24"/>
          <w:szCs w:val="24"/>
        </w:rPr>
        <w:t xml:space="preserve"> previous</w:t>
      </w:r>
      <w:r>
        <w:rPr>
          <w:rFonts w:eastAsia="標楷體"/>
          <w:sz w:val="24"/>
          <w:szCs w:val="24"/>
        </w:rPr>
        <w:t xml:space="preserve"> episodes.</w:t>
      </w:r>
    </w:p>
    <w:p w:rsidR="0057213A"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Pr>
          <w:sz w:val="24"/>
          <w:szCs w:val="24"/>
        </w:rPr>
        <w:t>+</w:t>
      </w:r>
      <w:r>
        <w:rPr>
          <w:sz w:val="24"/>
          <w:szCs w:val="24"/>
          <w:vertAlign w:val="subscript"/>
        </w:rPr>
        <w:t xml:space="preserve"> </w:t>
      </w:r>
      <w:r>
        <w:rPr>
          <w:sz w:val="24"/>
          <w:szCs w:val="24"/>
        </w:rPr>
        <w:t>x</w:t>
      </w:r>
      <w:r w:rsidRPr="008E380F">
        <w:rPr>
          <w:sz w:val="24"/>
          <w:szCs w:val="24"/>
          <w:vertAlign w:val="subscript"/>
        </w:rPr>
        <w:t>1</w:t>
      </w:r>
      <w:r>
        <w:rPr>
          <w:sz w:val="24"/>
          <w:szCs w:val="24"/>
        </w:rPr>
        <w:t>) / (t-1)</w:t>
      </w:r>
    </w:p>
    <w:p w:rsidR="009B6E08" w:rsidRPr="009B6E08" w:rsidRDefault="009B6E08" w:rsidP="00250676">
      <w:pPr>
        <w:pStyle w:val="af0"/>
        <w:numPr>
          <w:ilvl w:val="1"/>
          <w:numId w:val="7"/>
        </w:numPr>
        <w:ind w:leftChars="0"/>
        <w:rPr>
          <w:sz w:val="24"/>
          <w:szCs w:val="24"/>
        </w:rPr>
      </w:pPr>
      <w:r>
        <w:rPr>
          <w:rFonts w:eastAsia="Arial Unicode MS"/>
          <w:sz w:val="24"/>
          <w:szCs w:val="24"/>
        </w:rPr>
        <w:t>Implementation: Our own implementation</w:t>
      </w:r>
      <w:r>
        <w:rPr>
          <w:rFonts w:eastAsia="標楷體"/>
          <w:sz w:val="24"/>
          <w:szCs w:val="24"/>
        </w:rPr>
        <w:t xml:space="preserve"> in R</w:t>
      </w:r>
    </w:p>
    <w:p w:rsidR="0057213A" w:rsidRDefault="0057213A" w:rsidP="00250676">
      <w:pPr>
        <w:pStyle w:val="af0"/>
        <w:numPr>
          <w:ilvl w:val="0"/>
          <w:numId w:val="7"/>
        </w:numPr>
        <w:ind w:leftChars="0"/>
        <w:rPr>
          <w:sz w:val="24"/>
          <w:szCs w:val="24"/>
        </w:rPr>
      </w:pPr>
      <w:r w:rsidRPr="0066799A">
        <w:rPr>
          <w:rFonts w:hint="eastAsia"/>
          <w:b/>
          <w:sz w:val="24"/>
          <w:szCs w:val="24"/>
        </w:rPr>
        <w:t>Simple Exponential Smoothing</w:t>
      </w:r>
      <w:r>
        <w:rPr>
          <w:b/>
          <w:sz w:val="24"/>
          <w:szCs w:val="24"/>
        </w:rPr>
        <w:t xml:space="preserve"> (SES)</w:t>
      </w:r>
      <w:r w:rsidR="00D3183A">
        <w:rPr>
          <w:b/>
          <w:sz w:val="24"/>
          <w:szCs w:val="24"/>
        </w:rPr>
        <w:t xml:space="preserve"> [10</w:t>
      </w:r>
      <w:r>
        <w:rPr>
          <w:b/>
          <w:sz w:val="24"/>
          <w:szCs w:val="24"/>
        </w:rPr>
        <w:t>]</w:t>
      </w:r>
      <w:r>
        <w:rPr>
          <w:rFonts w:hint="eastAsia"/>
          <w:sz w:val="24"/>
          <w:szCs w:val="24"/>
        </w:rPr>
        <w:t xml:space="preserve">: </w:t>
      </w:r>
      <w:r>
        <w:rPr>
          <w:sz w:val="24"/>
          <w:szCs w:val="24"/>
        </w:rPr>
        <w:t>the forecast</w:t>
      </w:r>
      <w:r w:rsidRPr="0066799A">
        <w:rPr>
          <w:sz w:val="24"/>
          <w:szCs w:val="24"/>
        </w:rPr>
        <w:t xml:space="preserve"> is the weighted average of </w:t>
      </w:r>
      <w:r>
        <w:rPr>
          <w:sz w:val="24"/>
          <w:szCs w:val="24"/>
        </w:rPr>
        <w:t xml:space="preserve">all previous </w:t>
      </w:r>
      <w:r>
        <w:rPr>
          <w:rFonts w:eastAsia="標楷體"/>
          <w:sz w:val="24"/>
          <w:szCs w:val="24"/>
        </w:rPr>
        <w:t>ratings, and</w:t>
      </w:r>
      <w:r w:rsidRPr="0066799A">
        <w:rPr>
          <w:sz w:val="24"/>
          <w:szCs w:val="24"/>
        </w:rPr>
        <w:t xml:space="preserve"> the weights decay exponentially as </w:t>
      </w:r>
      <w:r>
        <w:rPr>
          <w:sz w:val="24"/>
          <w:szCs w:val="24"/>
        </w:rPr>
        <w:t>ratings</w:t>
      </w:r>
      <w:r w:rsidRPr="0066799A">
        <w:rPr>
          <w:sz w:val="24"/>
          <w:szCs w:val="24"/>
        </w:rPr>
        <w:t xml:space="preserve"> get older.</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x</w:t>
      </w:r>
      <w:r w:rsidRPr="008E380F">
        <w:rPr>
          <w:sz w:val="24"/>
          <w:szCs w:val="24"/>
          <w:vertAlign w:val="subscript"/>
        </w:rPr>
        <w:t>t-</w:t>
      </w:r>
      <w:r>
        <w:rPr>
          <w:sz w:val="24"/>
          <w:szCs w:val="24"/>
          <w:vertAlign w:val="subscript"/>
        </w:rPr>
        <w:t xml:space="preserve">1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sidRPr="0067446B">
        <w:rPr>
          <w:rFonts w:eastAsia="Arial Unicode MS"/>
          <w:sz w:val="24"/>
          <w:szCs w:val="24"/>
          <w:vertAlign w:val="superscript"/>
        </w:rPr>
        <w:t>2</w:t>
      </w:r>
      <w:r>
        <w:rPr>
          <w:sz w:val="24"/>
          <w:szCs w:val="24"/>
        </w:rPr>
        <w:t>x</w:t>
      </w:r>
      <w:r w:rsidRPr="008E380F">
        <w:rPr>
          <w:sz w:val="24"/>
          <w:szCs w:val="24"/>
          <w:vertAlign w:val="subscript"/>
        </w:rPr>
        <w:t>t-</w:t>
      </w:r>
      <w:r>
        <w:rPr>
          <w:sz w:val="24"/>
          <w:szCs w:val="24"/>
          <w:vertAlign w:val="subscript"/>
        </w:rPr>
        <w:t>2 …</w:t>
      </w:r>
      <w:r>
        <w:rPr>
          <w:sz w:val="24"/>
          <w:szCs w:val="24"/>
        </w:rPr>
        <w:t xml:space="preserve">, where </w:t>
      </w:r>
      <w:r w:rsidRPr="00FB4E18">
        <w:rPr>
          <w:rFonts w:eastAsia="Arial Unicode MS"/>
          <w:sz w:val="24"/>
          <w:szCs w:val="24"/>
        </w:rPr>
        <w:t>α</w:t>
      </w:r>
      <w:r>
        <w:rPr>
          <w:rFonts w:eastAsia="Arial Unicode MS"/>
          <w:sz w:val="24"/>
          <w:szCs w:val="24"/>
        </w:rPr>
        <w:t xml:space="preserve"> is the smoothing parameter.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Settings: </w:t>
      </w:r>
      <w:r w:rsidRPr="00FB4E18">
        <w:rPr>
          <w:rFonts w:eastAsia="Arial Unicode MS"/>
          <w:sz w:val="24"/>
          <w:szCs w:val="24"/>
        </w:rPr>
        <w:t>α</w:t>
      </w:r>
      <w:r>
        <w:rPr>
          <w:rFonts w:eastAsia="Arial Unicode MS"/>
          <w:sz w:val="24"/>
          <w:szCs w:val="24"/>
        </w:rPr>
        <w:t xml:space="preserve"> is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FB4E18"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Default="0057213A" w:rsidP="00250676">
      <w:pPr>
        <w:pStyle w:val="af0"/>
        <w:numPr>
          <w:ilvl w:val="0"/>
          <w:numId w:val="7"/>
        </w:numPr>
        <w:ind w:leftChars="0"/>
        <w:rPr>
          <w:sz w:val="24"/>
          <w:szCs w:val="24"/>
        </w:rPr>
      </w:pPr>
      <w:r>
        <w:rPr>
          <w:b/>
          <w:sz w:val="24"/>
          <w:szCs w:val="24"/>
        </w:rPr>
        <w:t>Double Exponential Smoothing (DES)</w:t>
      </w:r>
      <w:r w:rsidR="00D3183A">
        <w:rPr>
          <w:b/>
          <w:sz w:val="24"/>
          <w:szCs w:val="24"/>
        </w:rPr>
        <w:t xml:space="preserve"> [12</w:t>
      </w:r>
      <w:r>
        <w:rPr>
          <w:b/>
          <w:sz w:val="24"/>
          <w:szCs w:val="24"/>
        </w:rPr>
        <w:t>]</w:t>
      </w:r>
      <w:r w:rsidRPr="00FB4E18">
        <w:rPr>
          <w:sz w:val="24"/>
          <w:szCs w:val="24"/>
        </w:rPr>
        <w:t>:</w:t>
      </w:r>
      <w:r>
        <w:rPr>
          <w:sz w:val="24"/>
          <w:szCs w:val="24"/>
        </w:rPr>
        <w:t xml:space="preserve"> the forecast extends SES with estimated trend (b</w:t>
      </w:r>
      <w:r w:rsidRPr="00167EB5">
        <w:rPr>
          <w:sz w:val="24"/>
          <w:szCs w:val="24"/>
          <w:vertAlign w:val="superscript"/>
        </w:rPr>
        <w:t>t</w:t>
      </w:r>
      <w:r>
        <w:rPr>
          <w:sz w:val="24"/>
          <w:szCs w:val="24"/>
        </w:rPr>
        <w:t>).</w:t>
      </w:r>
    </w:p>
    <w:p w:rsidR="0057213A" w:rsidRPr="006D6B9C" w:rsidRDefault="0057213A" w:rsidP="00250676">
      <w:pPr>
        <w:pStyle w:val="af0"/>
        <w:numPr>
          <w:ilvl w:val="1"/>
          <w:numId w:val="7"/>
        </w:numPr>
        <w:ind w:leftChars="0"/>
        <w:rPr>
          <w:sz w:val="24"/>
          <w:szCs w:val="24"/>
        </w:rPr>
      </w:pPr>
      <w:r>
        <w:rPr>
          <w:sz w:val="24"/>
          <w:szCs w:val="24"/>
        </w:rPr>
        <w:t>Equation: x</w:t>
      </w:r>
      <w:r w:rsidRPr="008E380F">
        <w:rPr>
          <w:sz w:val="24"/>
          <w:szCs w:val="24"/>
          <w:vertAlign w:val="subscript"/>
        </w:rPr>
        <w:t>t</w:t>
      </w:r>
      <w:r>
        <w:rPr>
          <w:sz w:val="24"/>
          <w:szCs w:val="24"/>
          <w:vertAlign w:val="subscript"/>
        </w:rPr>
        <w:t>+1</w:t>
      </w:r>
      <w:r>
        <w:rPr>
          <w:sz w:val="24"/>
          <w:szCs w:val="24"/>
        </w:rPr>
        <w:t xml:space="preserve"> = a</w:t>
      </w:r>
      <w:r w:rsidRPr="008E380F">
        <w:rPr>
          <w:sz w:val="24"/>
          <w:szCs w:val="24"/>
          <w:vertAlign w:val="subscript"/>
        </w:rPr>
        <w:t>t</w:t>
      </w:r>
      <w:r>
        <w:rPr>
          <w:sz w:val="24"/>
          <w:szCs w:val="24"/>
        </w:rPr>
        <w:t xml:space="preserve"> +</w:t>
      </w:r>
      <w:r w:rsidRPr="00167EB5">
        <w:rPr>
          <w:sz w:val="24"/>
          <w:szCs w:val="24"/>
        </w:rPr>
        <w:t xml:space="preserve"> </w:t>
      </w:r>
      <w:r>
        <w:rPr>
          <w:sz w:val="24"/>
          <w:szCs w:val="24"/>
        </w:rPr>
        <w:t>b</w:t>
      </w:r>
      <w:r w:rsidRPr="008E380F">
        <w:rPr>
          <w:sz w:val="24"/>
          <w:szCs w:val="24"/>
          <w:vertAlign w:val="subscript"/>
        </w:rPr>
        <w:t>t</w:t>
      </w:r>
      <w:r>
        <w:rPr>
          <w:sz w:val="24"/>
          <w:szCs w:val="24"/>
          <w:vertAlign w:val="subscript"/>
        </w:rPr>
        <w:t>,</w:t>
      </w:r>
      <w:r>
        <w:rPr>
          <w:sz w:val="24"/>
          <w:szCs w:val="24"/>
          <w:vertAlign w:val="subscript"/>
        </w:rPr>
        <w:br/>
      </w:r>
      <w:r>
        <w:rPr>
          <w:sz w:val="24"/>
          <w:szCs w:val="24"/>
        </w:rPr>
        <w:t>a</w:t>
      </w:r>
      <w:r w:rsidRPr="008E380F">
        <w:rPr>
          <w:sz w:val="24"/>
          <w:szCs w:val="24"/>
          <w:vertAlign w:val="subscript"/>
        </w:rPr>
        <w:t>t</w:t>
      </w:r>
      <w:r>
        <w:rPr>
          <w:sz w:val="24"/>
          <w:szCs w:val="24"/>
          <w:vertAlign w:val="subscript"/>
        </w:rPr>
        <w:t xml:space="preserve"> </w:t>
      </w:r>
      <w:r>
        <w:rPr>
          <w:sz w:val="24"/>
          <w:szCs w:val="24"/>
        </w:rPr>
        <w:t xml:space="preserve">= </w:t>
      </w:r>
      <w:r w:rsidRPr="00FB4E18">
        <w:rPr>
          <w:rFonts w:eastAsia="Arial Unicode MS"/>
          <w:sz w:val="24"/>
          <w:szCs w:val="24"/>
        </w:rPr>
        <w:t>α</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sidRPr="00FB4E18">
        <w:rPr>
          <w:rFonts w:eastAsia="Arial Unicode MS"/>
          <w:sz w:val="24"/>
          <w:szCs w:val="24"/>
        </w:rPr>
        <w:t>α</w:t>
      </w:r>
      <w:r>
        <w:rPr>
          <w:rFonts w:eastAsia="Arial Unicode MS"/>
          <w:sz w:val="24"/>
          <w:szCs w:val="24"/>
        </w:rPr>
        <w:t xml:space="preserve">(1 - </w:t>
      </w:r>
      <w:r w:rsidRPr="00FB4E18">
        <w:rPr>
          <w:rFonts w:eastAsia="Arial Unicode MS"/>
          <w:sz w:val="24"/>
          <w:szCs w:val="24"/>
        </w:rPr>
        <w:t>α</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 xml:space="preserve"> + b</w:t>
      </w:r>
      <w:r w:rsidRPr="008E380F">
        <w:rPr>
          <w:sz w:val="24"/>
          <w:szCs w:val="24"/>
          <w:vertAlign w:val="subscript"/>
        </w:rPr>
        <w:t>t</w:t>
      </w:r>
      <w:r>
        <w:rPr>
          <w:sz w:val="24"/>
          <w:szCs w:val="24"/>
          <w:vertAlign w:val="subscript"/>
        </w:rPr>
        <w:t>-1</w:t>
      </w:r>
      <w:r>
        <w:rPr>
          <w:rFonts w:eastAsia="Arial Unicode MS"/>
          <w:sz w:val="24"/>
          <w:szCs w:val="24"/>
        </w:rPr>
        <w:t>),</w:t>
      </w:r>
      <w:r>
        <w:rPr>
          <w:rFonts w:eastAsia="Arial Unicode MS"/>
          <w:sz w:val="24"/>
          <w:szCs w:val="24"/>
        </w:rPr>
        <w:br/>
      </w:r>
      <w:r>
        <w:rPr>
          <w:sz w:val="24"/>
          <w:szCs w:val="24"/>
        </w:rPr>
        <w:t>b</w:t>
      </w:r>
      <w:r w:rsidRPr="008E380F">
        <w:rPr>
          <w:sz w:val="24"/>
          <w:szCs w:val="24"/>
          <w:vertAlign w:val="subscript"/>
        </w:rPr>
        <w:t>t</w:t>
      </w:r>
      <w:r>
        <w:rPr>
          <w:sz w:val="24"/>
          <w:szCs w:val="24"/>
          <w:vertAlign w:val="subscript"/>
        </w:rPr>
        <w:t xml:space="preserve"> </w:t>
      </w:r>
      <w:r>
        <w:rPr>
          <w:sz w:val="24"/>
          <w:szCs w:val="24"/>
        </w:rPr>
        <w:t xml:space="preserve">= </w:t>
      </w:r>
      <w:r w:rsidRPr="00167EB5">
        <w:rPr>
          <w:rFonts w:eastAsia="Arial Unicode MS"/>
          <w:sz w:val="24"/>
          <w:szCs w:val="24"/>
        </w:rPr>
        <w:t>β</w:t>
      </w:r>
      <w:r>
        <w:rPr>
          <w:rFonts w:eastAsia="Arial Unicode MS"/>
          <w:sz w:val="24"/>
          <w:szCs w:val="24"/>
        </w:rPr>
        <w:t>(</w:t>
      </w:r>
      <w:r>
        <w:rPr>
          <w:sz w:val="24"/>
          <w:szCs w:val="24"/>
        </w:rPr>
        <w:t>a</w:t>
      </w:r>
      <w:r w:rsidRPr="008E380F">
        <w:rPr>
          <w:sz w:val="24"/>
          <w:szCs w:val="24"/>
          <w:vertAlign w:val="subscript"/>
        </w:rPr>
        <w:t>t</w:t>
      </w:r>
      <w:r>
        <w:rPr>
          <w:sz w:val="24"/>
          <w:szCs w:val="24"/>
          <w:vertAlign w:val="subscript"/>
        </w:rPr>
        <w:t xml:space="preserve"> - </w:t>
      </w:r>
      <w:r>
        <w:rPr>
          <w:sz w:val="24"/>
          <w:szCs w:val="24"/>
        </w:rPr>
        <w:t>a</w:t>
      </w:r>
      <w:r w:rsidRPr="008E380F">
        <w:rPr>
          <w:sz w:val="24"/>
          <w:szCs w:val="24"/>
          <w:vertAlign w:val="subscript"/>
        </w:rPr>
        <w:t>t</w:t>
      </w:r>
      <w:r>
        <w:rPr>
          <w:sz w:val="24"/>
          <w:szCs w:val="24"/>
          <w:vertAlign w:val="subscript"/>
        </w:rPr>
        <w:t>-1</w:t>
      </w:r>
      <w:r>
        <w:rPr>
          <w:rFonts w:eastAsia="Arial Unicode MS"/>
          <w:sz w:val="24"/>
          <w:szCs w:val="24"/>
        </w:rPr>
        <w:t>)</w:t>
      </w:r>
      <w:r>
        <w:rPr>
          <w:sz w:val="24"/>
          <w:szCs w:val="24"/>
          <w:vertAlign w:val="subscript"/>
        </w:rPr>
        <w:t xml:space="preserve"> </w:t>
      </w:r>
      <w:r>
        <w:rPr>
          <w:sz w:val="24"/>
          <w:szCs w:val="24"/>
        </w:rPr>
        <w:t>+</w:t>
      </w:r>
      <w:r>
        <w:rPr>
          <w:sz w:val="24"/>
          <w:szCs w:val="24"/>
          <w:vertAlign w:val="subscript"/>
        </w:rPr>
        <w:t xml:space="preserve"> </w:t>
      </w:r>
      <w:r>
        <w:rPr>
          <w:rFonts w:eastAsia="Arial Unicode MS"/>
          <w:sz w:val="24"/>
          <w:szCs w:val="24"/>
        </w:rPr>
        <w:t xml:space="preserve">(1 - </w:t>
      </w:r>
      <w:r w:rsidRPr="00167EB5">
        <w:rPr>
          <w:rFonts w:eastAsia="Arial Unicode MS"/>
          <w:sz w:val="24"/>
          <w:szCs w:val="24"/>
        </w:rPr>
        <w:t>β</w:t>
      </w:r>
      <w:r>
        <w:rPr>
          <w:rFonts w:eastAsia="Arial Unicode MS"/>
          <w:sz w:val="24"/>
          <w:szCs w:val="24"/>
        </w:rPr>
        <w:t>)</w:t>
      </w:r>
      <w:r>
        <w:rPr>
          <w:sz w:val="24"/>
          <w:szCs w:val="24"/>
        </w:rPr>
        <w:t>b</w:t>
      </w:r>
      <w:r w:rsidRPr="008E380F">
        <w:rPr>
          <w:sz w:val="24"/>
          <w:szCs w:val="24"/>
          <w:vertAlign w:val="subscript"/>
        </w:rPr>
        <w:t>t</w:t>
      </w:r>
      <w:r>
        <w:rPr>
          <w:sz w:val="24"/>
          <w:szCs w:val="24"/>
          <w:vertAlign w:val="subscript"/>
        </w:rPr>
        <w:t>-1</w:t>
      </w:r>
      <w:r>
        <w:rPr>
          <w:rFonts w:eastAsia="Arial Unicode MS"/>
          <w:sz w:val="24"/>
          <w:szCs w:val="24"/>
        </w:rPr>
        <w:t xml:space="preserve">, where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the smoothing parameters.</w:t>
      </w:r>
    </w:p>
    <w:p w:rsidR="0057213A" w:rsidRPr="007F581B" w:rsidRDefault="0057213A" w:rsidP="00250676">
      <w:pPr>
        <w:pStyle w:val="af0"/>
        <w:numPr>
          <w:ilvl w:val="1"/>
          <w:numId w:val="7"/>
        </w:numPr>
        <w:ind w:leftChars="0"/>
        <w:rPr>
          <w:sz w:val="24"/>
          <w:szCs w:val="24"/>
        </w:rPr>
      </w:pPr>
      <w:r>
        <w:rPr>
          <w:rFonts w:hint="eastAsia"/>
          <w:sz w:val="24"/>
          <w:szCs w:val="24"/>
        </w:rPr>
        <w:t xml:space="preserve">Settings: </w:t>
      </w:r>
      <w:r w:rsidRPr="00FB4E18">
        <w:rPr>
          <w:rFonts w:eastAsia="Arial Unicode MS"/>
          <w:sz w:val="24"/>
          <w:szCs w:val="24"/>
        </w:rPr>
        <w:t>α</w:t>
      </w:r>
      <w:r>
        <w:rPr>
          <w:rFonts w:eastAsia="Arial Unicode MS"/>
          <w:sz w:val="24"/>
          <w:szCs w:val="24"/>
        </w:rPr>
        <w:t>,</w:t>
      </w:r>
      <w:r w:rsidRPr="000102A7">
        <w:rPr>
          <w:rFonts w:eastAsia="Arial Unicode MS"/>
          <w:sz w:val="24"/>
          <w:szCs w:val="24"/>
        </w:rPr>
        <w:t xml:space="preserve"> </w:t>
      </w:r>
      <w:r w:rsidRPr="00167EB5">
        <w:rPr>
          <w:rFonts w:eastAsia="Arial Unicode MS"/>
          <w:sz w:val="24"/>
          <w:szCs w:val="24"/>
        </w:rPr>
        <w:t>β</w:t>
      </w:r>
      <w:r>
        <w:rPr>
          <w:rFonts w:eastAsia="Arial Unicode MS"/>
          <w:sz w:val="24"/>
          <w:szCs w:val="24"/>
        </w:rPr>
        <w:t xml:space="preserve"> are </w:t>
      </w:r>
      <w:r w:rsidRPr="006D6B9C">
        <w:rPr>
          <w:rFonts w:eastAsia="Arial Unicode MS"/>
          <w:sz w:val="24"/>
          <w:szCs w:val="24"/>
        </w:rPr>
        <w:t xml:space="preserve">determined by minimizing the squared </w:t>
      </w:r>
      <w:r>
        <w:rPr>
          <w:rFonts w:eastAsia="Arial Unicode MS"/>
          <w:sz w:val="24"/>
          <w:szCs w:val="24"/>
        </w:rPr>
        <w:t xml:space="preserve">prediction </w:t>
      </w:r>
      <w:r w:rsidRPr="006D6B9C">
        <w:rPr>
          <w:rFonts w:eastAsia="Arial Unicode MS"/>
          <w:sz w:val="24"/>
          <w:szCs w:val="24"/>
        </w:rPr>
        <w:t>error.</w:t>
      </w:r>
    </w:p>
    <w:p w:rsidR="0057213A" w:rsidRPr="007F581B" w:rsidRDefault="0057213A" w:rsidP="00250676">
      <w:pPr>
        <w:pStyle w:val="af0"/>
        <w:numPr>
          <w:ilvl w:val="1"/>
          <w:numId w:val="7"/>
        </w:numPr>
        <w:ind w:leftChars="0"/>
        <w:rPr>
          <w:sz w:val="24"/>
          <w:szCs w:val="24"/>
        </w:rPr>
      </w:pPr>
      <w:r>
        <w:rPr>
          <w:rFonts w:eastAsia="Arial Unicode MS"/>
          <w:sz w:val="24"/>
          <w:szCs w:val="24"/>
        </w:rPr>
        <w:t xml:space="preserve">Implementation: package </w:t>
      </w:r>
      <w:r w:rsidRPr="006156A4">
        <w:rPr>
          <w:rFonts w:eastAsia="標楷體"/>
          <w:sz w:val="24"/>
          <w:szCs w:val="24"/>
        </w:rPr>
        <w:t>HoltWinters {stats}</w:t>
      </w:r>
      <w:r>
        <w:rPr>
          <w:rFonts w:eastAsia="標楷體"/>
          <w:sz w:val="24"/>
          <w:szCs w:val="24"/>
        </w:rPr>
        <w:t xml:space="preserve"> in R</w:t>
      </w:r>
      <w:r w:rsidR="00D3183A">
        <w:rPr>
          <w:rFonts w:eastAsia="標楷體"/>
          <w:sz w:val="24"/>
          <w:szCs w:val="24"/>
        </w:rPr>
        <w:t xml:space="preserve"> [11</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6615C7">
        <w:rPr>
          <w:rFonts w:eastAsia="標楷體"/>
          <w:b/>
          <w:sz w:val="24"/>
          <w:szCs w:val="24"/>
        </w:rPr>
        <w:t>Exponential Smoothing State Space (ETS)</w:t>
      </w:r>
      <w:r w:rsidR="00D3183A">
        <w:rPr>
          <w:rFonts w:eastAsia="標楷體"/>
          <w:b/>
          <w:sz w:val="24"/>
          <w:szCs w:val="24"/>
        </w:rPr>
        <w:t xml:space="preserve"> [13</w:t>
      </w:r>
      <w:r>
        <w:rPr>
          <w:rFonts w:eastAsia="標楷體"/>
          <w:b/>
          <w:sz w:val="24"/>
          <w:szCs w:val="24"/>
        </w:rPr>
        <w:t>]</w:t>
      </w:r>
      <w:r>
        <w:rPr>
          <w:rFonts w:eastAsia="標楷體"/>
          <w:sz w:val="24"/>
          <w:szCs w:val="24"/>
        </w:rPr>
        <w:t>: automatically select the best exponential smoothing model according to information criterion from 30 state space models. State is defined by the unobserved error, trend, and seasonal components.</w:t>
      </w:r>
      <w:r w:rsidRPr="00201257">
        <w:t xml:space="preserve"> </w:t>
      </w:r>
      <w:r>
        <w:t>T</w:t>
      </w:r>
      <w:r w:rsidRPr="00201257">
        <w:rPr>
          <w:rFonts w:eastAsia="標楷體"/>
          <w:sz w:val="24"/>
          <w:szCs w:val="24"/>
        </w:rPr>
        <w:t>he possibilities for each component are: Error =</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 Trend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A</w:t>
      </w:r>
      <w:r w:rsidRPr="00201257">
        <w:rPr>
          <w:rFonts w:eastAsia="標楷體"/>
          <w:sz w:val="24"/>
          <w:szCs w:val="24"/>
          <w:vertAlign w:val="subscript"/>
        </w:rPr>
        <w:t>d</w:t>
      </w:r>
      <w:r w:rsidRPr="00201257">
        <w:rPr>
          <w:rFonts w:eastAsia="標楷體"/>
          <w:sz w:val="24"/>
          <w:szCs w:val="24"/>
        </w:rPr>
        <w:t>,</w:t>
      </w:r>
      <w:r>
        <w:rPr>
          <w:rFonts w:eastAsia="標楷體"/>
          <w:sz w:val="24"/>
          <w:szCs w:val="24"/>
        </w:rPr>
        <w:t xml:space="preserve"> </w:t>
      </w:r>
      <w:r w:rsidRPr="00201257">
        <w:rPr>
          <w:rFonts w:eastAsia="標楷體"/>
          <w:sz w:val="24"/>
          <w:szCs w:val="24"/>
        </w:rPr>
        <w:t>M,</w:t>
      </w:r>
      <w:r>
        <w:rPr>
          <w:rFonts w:eastAsia="標楷體"/>
          <w:sz w:val="24"/>
          <w:szCs w:val="24"/>
        </w:rPr>
        <w:t xml:space="preserve"> </w:t>
      </w:r>
      <w:r w:rsidRPr="00201257">
        <w:rPr>
          <w:rFonts w:eastAsia="標楷體"/>
          <w:sz w:val="24"/>
          <w:szCs w:val="24"/>
        </w:rPr>
        <w:t>M</w:t>
      </w:r>
      <w:r w:rsidRPr="00201257">
        <w:rPr>
          <w:rFonts w:eastAsia="標楷體"/>
          <w:sz w:val="24"/>
          <w:szCs w:val="24"/>
          <w:vertAlign w:val="subscript"/>
        </w:rPr>
        <w:t>d</w:t>
      </w:r>
      <w:r w:rsidRPr="00201257">
        <w:rPr>
          <w:rFonts w:eastAsia="標楷體"/>
          <w:sz w:val="24"/>
          <w:szCs w:val="24"/>
        </w:rPr>
        <w:t>} and Seasonal =</w:t>
      </w:r>
      <w:r>
        <w:rPr>
          <w:rFonts w:eastAsia="標楷體"/>
          <w:sz w:val="24"/>
          <w:szCs w:val="24"/>
        </w:rPr>
        <w:t xml:space="preserve"> </w:t>
      </w:r>
      <w:r w:rsidRPr="00201257">
        <w:rPr>
          <w:rFonts w:eastAsia="標楷體"/>
          <w:sz w:val="24"/>
          <w:szCs w:val="24"/>
        </w:rPr>
        <w:t>{N,</w:t>
      </w:r>
      <w:r>
        <w:rPr>
          <w:rFonts w:eastAsia="標楷體"/>
          <w:sz w:val="24"/>
          <w:szCs w:val="24"/>
        </w:rPr>
        <w:t xml:space="preserve"> </w:t>
      </w:r>
      <w:r w:rsidRPr="00201257">
        <w:rPr>
          <w:rFonts w:eastAsia="標楷體"/>
          <w:sz w:val="24"/>
          <w:szCs w:val="24"/>
        </w:rPr>
        <w:t>A,</w:t>
      </w:r>
      <w:r>
        <w:rPr>
          <w:rFonts w:eastAsia="標楷體"/>
          <w:sz w:val="24"/>
          <w:szCs w:val="24"/>
        </w:rPr>
        <w:t xml:space="preserve"> </w:t>
      </w:r>
      <w:r w:rsidRPr="00201257">
        <w:rPr>
          <w:rFonts w:eastAsia="標楷體"/>
          <w:sz w:val="24"/>
          <w:szCs w:val="24"/>
        </w:rPr>
        <w:t>M}</w:t>
      </w:r>
      <w:r>
        <w:rPr>
          <w:rFonts w:eastAsia="標楷體"/>
          <w:sz w:val="24"/>
          <w:szCs w:val="24"/>
        </w:rPr>
        <w:t>, where A is additive, M is multiplicative, N means no trend or seasonal component, and subscript d means damped trend.</w:t>
      </w:r>
    </w:p>
    <w:p w:rsidR="0057213A" w:rsidRPr="00FD667C" w:rsidRDefault="0057213A" w:rsidP="00250676">
      <w:pPr>
        <w:pStyle w:val="af0"/>
        <w:numPr>
          <w:ilvl w:val="1"/>
          <w:numId w:val="7"/>
        </w:numPr>
        <w:ind w:leftChars="0"/>
        <w:rPr>
          <w:sz w:val="24"/>
          <w:szCs w:val="24"/>
        </w:rPr>
      </w:pPr>
      <w:r>
        <w:rPr>
          <w:rFonts w:eastAsia="標楷體"/>
          <w:sz w:val="24"/>
          <w:szCs w:val="24"/>
        </w:rPr>
        <w:t xml:space="preserve">Equation: </w:t>
      </w:r>
      <w:r w:rsidRPr="00FD667C">
        <w:rPr>
          <w:rFonts w:eastAsia="標楷體"/>
          <w:sz w:val="24"/>
          <w:szCs w:val="24"/>
        </w:rPr>
        <w:t xml:space="preserve">Please refer to </w:t>
      </w:r>
      <w:bookmarkStart w:id="35" w:name="OLE_LINK10"/>
      <w:bookmarkStart w:id="36" w:name="OLE_LINK11"/>
      <w:r w:rsidR="00FD667C" w:rsidRPr="00FD667C">
        <w:rPr>
          <w:rFonts w:eastAsia="標楷體"/>
          <w:sz w:val="24"/>
          <w:szCs w:val="24"/>
        </w:rPr>
        <w:fldChar w:fldCharType="begin"/>
      </w:r>
      <w:r w:rsidR="00FD667C" w:rsidRPr="00FD667C">
        <w:rPr>
          <w:rFonts w:eastAsia="標楷體"/>
          <w:sz w:val="24"/>
          <w:szCs w:val="24"/>
        </w:rPr>
        <w:instrText xml:space="preserve"> REF _Ref411851153 \h  \* MERGEFORMAT </w:instrText>
      </w:r>
      <w:r w:rsidR="00FD667C" w:rsidRPr="00FD667C">
        <w:rPr>
          <w:rFonts w:eastAsia="標楷體"/>
          <w:sz w:val="24"/>
          <w:szCs w:val="24"/>
        </w:rPr>
      </w:r>
      <w:r w:rsidR="00FD667C" w:rsidRPr="00FD667C">
        <w:rPr>
          <w:rFonts w:eastAsia="標楷體"/>
          <w:sz w:val="24"/>
          <w:szCs w:val="24"/>
        </w:rPr>
        <w:fldChar w:fldCharType="separate"/>
      </w:r>
      <w:r w:rsidR="00FD667C" w:rsidRPr="00FD667C">
        <w:rPr>
          <w:sz w:val="24"/>
          <w:szCs w:val="24"/>
        </w:rPr>
        <w:t>Appen</w:t>
      </w:r>
      <w:r w:rsidR="00FD667C" w:rsidRPr="00FD667C">
        <w:rPr>
          <w:sz w:val="24"/>
          <w:szCs w:val="24"/>
        </w:rPr>
        <w:t>d</w:t>
      </w:r>
      <w:r w:rsidR="00FD667C" w:rsidRPr="00FD667C">
        <w:rPr>
          <w:sz w:val="24"/>
          <w:szCs w:val="24"/>
        </w:rPr>
        <w:t>i</w:t>
      </w:r>
      <w:r w:rsidR="00726B9D">
        <w:rPr>
          <w:sz w:val="24"/>
          <w:szCs w:val="24"/>
        </w:rPr>
        <w:t>x A</w:t>
      </w:r>
      <w:r w:rsidR="00FD667C" w:rsidRPr="00FD667C">
        <w:rPr>
          <w:rFonts w:eastAsia="標楷體"/>
          <w:sz w:val="24"/>
          <w:szCs w:val="24"/>
        </w:rPr>
        <w:fldChar w:fldCharType="end"/>
      </w:r>
      <w:bookmarkEnd w:id="35"/>
      <w:bookmarkEnd w:id="36"/>
      <w:r w:rsidRPr="00FD667C">
        <w:rPr>
          <w:rFonts w:eastAsia="標楷體"/>
          <w:sz w:val="24"/>
          <w:szCs w:val="24"/>
        </w:rPr>
        <w:t>.</w:t>
      </w:r>
    </w:p>
    <w:p w:rsidR="0057213A" w:rsidRPr="007F581B" w:rsidRDefault="0057213A" w:rsidP="00250676">
      <w:pPr>
        <w:pStyle w:val="af0"/>
        <w:numPr>
          <w:ilvl w:val="1"/>
          <w:numId w:val="7"/>
        </w:numPr>
        <w:ind w:leftChars="0"/>
        <w:rPr>
          <w:sz w:val="24"/>
          <w:szCs w:val="24"/>
        </w:rPr>
      </w:pPr>
      <w:r>
        <w:rPr>
          <w:rFonts w:eastAsia="標楷體"/>
          <w:sz w:val="24"/>
          <w:szCs w:val="24"/>
        </w:rPr>
        <w:t>Settings: all parameters are determined via information criterion AICc.</w:t>
      </w:r>
    </w:p>
    <w:p w:rsidR="0057213A" w:rsidRPr="006615C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ets {forecast} in R</w:t>
      </w:r>
      <w:r w:rsidR="00D3183A">
        <w:rPr>
          <w:rFonts w:eastAsia="標楷體"/>
          <w:sz w:val="24"/>
          <w:szCs w:val="24"/>
        </w:rPr>
        <w:t xml:space="preserve"> [15</w:t>
      </w:r>
      <w:r>
        <w:rPr>
          <w:rFonts w:eastAsia="標楷體"/>
          <w:sz w:val="24"/>
          <w:szCs w:val="24"/>
        </w:rPr>
        <w:t>]</w:t>
      </w:r>
    </w:p>
    <w:p w:rsidR="0057213A" w:rsidRPr="00CB6298" w:rsidRDefault="0057213A" w:rsidP="00250676">
      <w:pPr>
        <w:pStyle w:val="af0"/>
        <w:numPr>
          <w:ilvl w:val="0"/>
          <w:numId w:val="7"/>
        </w:numPr>
        <w:ind w:leftChars="0"/>
        <w:rPr>
          <w:sz w:val="24"/>
          <w:szCs w:val="24"/>
        </w:rPr>
      </w:pPr>
      <w:r w:rsidRPr="0052333E">
        <w:rPr>
          <w:rFonts w:eastAsia="標楷體" w:hint="eastAsia"/>
          <w:b/>
          <w:sz w:val="24"/>
          <w:szCs w:val="24"/>
        </w:rPr>
        <w:t>ARIMA</w:t>
      </w:r>
      <w:r w:rsidR="00D3183A">
        <w:rPr>
          <w:rFonts w:eastAsia="標楷體"/>
          <w:b/>
          <w:sz w:val="24"/>
          <w:szCs w:val="24"/>
        </w:rPr>
        <w:t xml:space="preserve"> [14</w:t>
      </w:r>
      <w:r>
        <w:rPr>
          <w:rFonts w:eastAsia="標楷體"/>
          <w:b/>
          <w:sz w:val="24"/>
          <w:szCs w:val="24"/>
        </w:rPr>
        <w:t>]</w:t>
      </w:r>
      <w:r>
        <w:rPr>
          <w:rFonts w:eastAsia="標楷體"/>
          <w:sz w:val="24"/>
          <w:szCs w:val="24"/>
        </w:rPr>
        <w:t xml:space="preserve">: </w:t>
      </w:r>
      <w:r w:rsidRPr="00961871">
        <w:rPr>
          <w:rFonts w:eastAsia="標楷體"/>
          <w:sz w:val="24"/>
          <w:szCs w:val="24"/>
        </w:rPr>
        <w:t>Auto</w:t>
      </w:r>
      <w:r>
        <w:rPr>
          <w:rFonts w:eastAsia="標楷體"/>
          <w:sz w:val="24"/>
          <w:szCs w:val="24"/>
        </w:rPr>
        <w:t>r</w:t>
      </w:r>
      <w:r w:rsidRPr="00961871">
        <w:rPr>
          <w:rFonts w:eastAsia="標楷體"/>
          <w:sz w:val="24"/>
          <w:szCs w:val="24"/>
        </w:rPr>
        <w:t>egressive Integrated Moving Average model</w:t>
      </w:r>
      <w:r>
        <w:rPr>
          <w:rFonts w:eastAsia="標楷體"/>
          <w:sz w:val="24"/>
          <w:szCs w:val="24"/>
        </w:rPr>
        <w:t>, where integrated</w:t>
      </w:r>
      <w:r w:rsidRPr="00961871">
        <w:rPr>
          <w:rFonts w:eastAsia="標楷體"/>
          <w:sz w:val="24"/>
          <w:szCs w:val="24"/>
        </w:rPr>
        <w:t xml:space="preserve"> is the reverse of differencing</w:t>
      </w:r>
      <w:r>
        <w:rPr>
          <w:rFonts w:eastAsia="標楷體"/>
          <w:sz w:val="24"/>
          <w:szCs w:val="24"/>
        </w:rPr>
        <w:t xml:space="preserve"> of time series.</w:t>
      </w:r>
    </w:p>
    <w:p w:rsidR="0057213A" w:rsidRPr="00665AA7" w:rsidRDefault="0057213A" w:rsidP="00250676">
      <w:pPr>
        <w:pStyle w:val="af0"/>
        <w:numPr>
          <w:ilvl w:val="1"/>
          <w:numId w:val="7"/>
        </w:numPr>
        <w:ind w:leftChars="0"/>
        <w:rPr>
          <w:sz w:val="24"/>
          <w:szCs w:val="24"/>
        </w:rPr>
      </w:pPr>
      <w:r>
        <w:rPr>
          <w:rFonts w:eastAsia="標楷體"/>
          <w:sz w:val="24"/>
          <w:szCs w:val="24"/>
        </w:rPr>
        <w:t xml:space="preserve">Equation: </w:t>
      </w:r>
      <w:r>
        <w:rPr>
          <w:sz w:val="24"/>
          <w:szCs w:val="24"/>
        </w:rPr>
        <w:t>x</w:t>
      </w:r>
      <w:r w:rsidRPr="008E380F">
        <w:rPr>
          <w:sz w:val="24"/>
          <w:szCs w:val="24"/>
          <w:vertAlign w:val="subscript"/>
        </w:rPr>
        <w:t>t</w:t>
      </w:r>
      <w:r>
        <w:rPr>
          <w:sz w:val="24"/>
          <w:szCs w:val="24"/>
          <w:vertAlign w:val="subscript"/>
        </w:rPr>
        <w:t>+1</w:t>
      </w:r>
      <w:r>
        <w:rPr>
          <w:sz w:val="24"/>
          <w:szCs w:val="24"/>
        </w:rPr>
        <w:t xml:space="preserve"> = a</w:t>
      </w:r>
      <w:r>
        <w:rPr>
          <w:sz w:val="24"/>
          <w:szCs w:val="24"/>
          <w:vertAlign w:val="subscript"/>
        </w:rPr>
        <w:t>1</w:t>
      </w:r>
      <w:r>
        <w:rPr>
          <w:sz w:val="24"/>
          <w:szCs w:val="24"/>
        </w:rPr>
        <w:t>x</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xml:space="preserve">+ </w:t>
      </w:r>
      <w:r>
        <w:rPr>
          <w:rFonts w:eastAsia="Arial Unicode MS"/>
          <w:sz w:val="24"/>
          <w:szCs w:val="24"/>
        </w:rPr>
        <w:t>a</w:t>
      </w:r>
      <w:r>
        <w:rPr>
          <w:rFonts w:eastAsia="Arial Unicode MS"/>
          <w:sz w:val="24"/>
          <w:szCs w:val="24"/>
          <w:vertAlign w:val="subscript"/>
        </w:rPr>
        <w:t>p</w:t>
      </w:r>
      <w:r>
        <w:rPr>
          <w:sz w:val="24"/>
          <w:szCs w:val="24"/>
        </w:rPr>
        <w:t>x</w:t>
      </w:r>
      <w:r w:rsidRPr="008E380F">
        <w:rPr>
          <w:sz w:val="24"/>
          <w:szCs w:val="24"/>
          <w:vertAlign w:val="subscript"/>
        </w:rPr>
        <w:t>t-</w:t>
      </w:r>
      <w:r>
        <w:rPr>
          <w:sz w:val="24"/>
          <w:szCs w:val="24"/>
          <w:vertAlign w:val="subscript"/>
        </w:rPr>
        <w:t>1-p</w:t>
      </w:r>
      <w:r>
        <w:rPr>
          <w:sz w:val="24"/>
          <w:szCs w:val="24"/>
        </w:rPr>
        <w:t xml:space="preserve"> + e</w:t>
      </w:r>
      <w:r w:rsidRPr="00CD68C5">
        <w:rPr>
          <w:sz w:val="24"/>
          <w:szCs w:val="24"/>
          <w:vertAlign w:val="subscript"/>
        </w:rPr>
        <w:t>t+1</w:t>
      </w:r>
      <w:r>
        <w:rPr>
          <w:sz w:val="24"/>
          <w:szCs w:val="24"/>
          <w:vertAlign w:val="subscript"/>
        </w:rPr>
        <w:t xml:space="preserve"> </w:t>
      </w:r>
      <w:r>
        <w:rPr>
          <w:sz w:val="24"/>
          <w:szCs w:val="24"/>
        </w:rPr>
        <w:t>+ b</w:t>
      </w:r>
      <w:r>
        <w:rPr>
          <w:sz w:val="24"/>
          <w:szCs w:val="24"/>
          <w:vertAlign w:val="subscript"/>
        </w:rPr>
        <w:t>1</w:t>
      </w:r>
      <w:r>
        <w:rPr>
          <w:sz w:val="24"/>
          <w:szCs w:val="24"/>
        </w:rPr>
        <w:t>e</w:t>
      </w:r>
      <w:r w:rsidRPr="008E380F">
        <w:rPr>
          <w:sz w:val="24"/>
          <w:szCs w:val="24"/>
          <w:vertAlign w:val="subscript"/>
        </w:rPr>
        <w:t>t</w:t>
      </w:r>
      <w:r>
        <w:rPr>
          <w:sz w:val="24"/>
          <w:szCs w:val="24"/>
          <w:vertAlign w:val="subscript"/>
        </w:rPr>
        <w:t xml:space="preserve"> </w:t>
      </w:r>
      <w:r>
        <w:rPr>
          <w:sz w:val="24"/>
          <w:szCs w:val="24"/>
        </w:rPr>
        <w:t>+</w:t>
      </w:r>
      <w:r>
        <w:rPr>
          <w:sz w:val="24"/>
          <w:szCs w:val="24"/>
          <w:vertAlign w:val="subscript"/>
        </w:rPr>
        <w:t xml:space="preserve"> …</w:t>
      </w:r>
      <w:r>
        <w:rPr>
          <w:sz w:val="24"/>
          <w:szCs w:val="24"/>
        </w:rPr>
        <w:t>+ b</w:t>
      </w:r>
      <w:r>
        <w:rPr>
          <w:rFonts w:eastAsia="Arial Unicode MS"/>
          <w:sz w:val="24"/>
          <w:szCs w:val="24"/>
          <w:vertAlign w:val="subscript"/>
        </w:rPr>
        <w:t>p</w:t>
      </w:r>
      <w:r>
        <w:rPr>
          <w:sz w:val="24"/>
          <w:szCs w:val="24"/>
        </w:rPr>
        <w:t>e</w:t>
      </w:r>
      <w:r w:rsidRPr="008E380F">
        <w:rPr>
          <w:sz w:val="24"/>
          <w:szCs w:val="24"/>
          <w:vertAlign w:val="subscript"/>
        </w:rPr>
        <w:t>t-</w:t>
      </w:r>
      <w:r>
        <w:rPr>
          <w:sz w:val="24"/>
          <w:szCs w:val="24"/>
          <w:vertAlign w:val="subscript"/>
        </w:rPr>
        <w:t>1-q</w:t>
      </w:r>
      <w:r>
        <w:rPr>
          <w:rFonts w:eastAsia="標楷體"/>
          <w:sz w:val="24"/>
          <w:szCs w:val="24"/>
        </w:rPr>
        <w:t>, where a, b are the fitted coefficients for autoregressive and moving average models, e is the unobserved error term, and p, q are the orders of autoregressive and moving models. If having differencing, the differenced time series (d times) is fitted.</w:t>
      </w:r>
    </w:p>
    <w:p w:rsidR="0057213A" w:rsidRPr="00BE4877" w:rsidRDefault="0057213A" w:rsidP="00250676">
      <w:pPr>
        <w:pStyle w:val="af0"/>
        <w:numPr>
          <w:ilvl w:val="1"/>
          <w:numId w:val="7"/>
        </w:numPr>
        <w:ind w:leftChars="0"/>
        <w:rPr>
          <w:sz w:val="24"/>
          <w:szCs w:val="24"/>
        </w:rPr>
      </w:pPr>
      <w:r>
        <w:rPr>
          <w:rFonts w:eastAsia="標楷體"/>
          <w:sz w:val="24"/>
          <w:szCs w:val="24"/>
        </w:rPr>
        <w:t>Settings: all parameters (p, q, d) are determined via information criterion AICc.</w:t>
      </w:r>
    </w:p>
    <w:p w:rsidR="0057213A" w:rsidRPr="00BE4877" w:rsidRDefault="0057213A" w:rsidP="00250676">
      <w:pPr>
        <w:pStyle w:val="af0"/>
        <w:numPr>
          <w:ilvl w:val="1"/>
          <w:numId w:val="7"/>
        </w:numPr>
        <w:ind w:leftChars="0"/>
        <w:rPr>
          <w:sz w:val="24"/>
          <w:szCs w:val="24"/>
        </w:rPr>
      </w:pPr>
      <w:r>
        <w:rPr>
          <w:rFonts w:eastAsia="標楷體"/>
          <w:sz w:val="24"/>
          <w:szCs w:val="24"/>
        </w:rPr>
        <w:t>Implementation: p</w:t>
      </w:r>
      <w:r>
        <w:rPr>
          <w:rFonts w:eastAsia="標楷體" w:hint="eastAsia"/>
          <w:sz w:val="24"/>
          <w:szCs w:val="24"/>
        </w:rPr>
        <w:t xml:space="preserve">ackage </w:t>
      </w:r>
      <w:r>
        <w:rPr>
          <w:rFonts w:eastAsia="標楷體"/>
          <w:sz w:val="24"/>
          <w:szCs w:val="24"/>
        </w:rPr>
        <w:t>auto.arima {forecast} in R</w:t>
      </w:r>
      <w:r w:rsidR="00D3183A">
        <w:rPr>
          <w:rFonts w:eastAsia="標楷體"/>
          <w:sz w:val="24"/>
          <w:szCs w:val="24"/>
        </w:rPr>
        <w:t xml:space="preserve"> [15</w:t>
      </w:r>
      <w:r>
        <w:rPr>
          <w:rFonts w:eastAsia="標楷體"/>
          <w:sz w:val="24"/>
          <w:szCs w:val="24"/>
        </w:rPr>
        <w:t>]</w:t>
      </w:r>
    </w:p>
    <w:p w:rsidR="0057213A" w:rsidRPr="007A4299" w:rsidRDefault="0057213A" w:rsidP="00250676">
      <w:pPr>
        <w:pStyle w:val="af0"/>
        <w:numPr>
          <w:ilvl w:val="0"/>
          <w:numId w:val="7"/>
        </w:numPr>
        <w:ind w:leftChars="0"/>
        <w:rPr>
          <w:sz w:val="24"/>
          <w:szCs w:val="24"/>
        </w:rPr>
      </w:pPr>
      <w:r w:rsidRPr="0052333E">
        <w:rPr>
          <w:rFonts w:eastAsia="標楷體" w:hint="eastAsia"/>
          <w:b/>
          <w:sz w:val="24"/>
          <w:szCs w:val="24"/>
        </w:rPr>
        <w:t>Neural network auto-regression</w:t>
      </w:r>
      <w:r w:rsidRPr="0052333E">
        <w:rPr>
          <w:rFonts w:eastAsia="標楷體"/>
          <w:b/>
          <w:sz w:val="24"/>
          <w:szCs w:val="24"/>
        </w:rPr>
        <w:t xml:space="preserve"> (NNA)</w:t>
      </w:r>
      <w:r>
        <w:rPr>
          <w:rFonts w:eastAsia="標楷體"/>
          <w:sz w:val="24"/>
          <w:szCs w:val="24"/>
        </w:rPr>
        <w:t>: feed-forward neural networks with a single hidden layer and past observations as inputs. 20 models are built and then averaged when making prediction.</w:t>
      </w:r>
    </w:p>
    <w:p w:rsidR="0057213A" w:rsidRPr="00726B9D" w:rsidRDefault="0057213A" w:rsidP="00250676">
      <w:pPr>
        <w:pStyle w:val="af0"/>
        <w:numPr>
          <w:ilvl w:val="1"/>
          <w:numId w:val="7"/>
        </w:numPr>
        <w:ind w:leftChars="0"/>
        <w:rPr>
          <w:sz w:val="24"/>
          <w:szCs w:val="24"/>
        </w:rPr>
      </w:pPr>
      <w:r w:rsidRPr="004B5794">
        <w:rPr>
          <w:rFonts w:eastAsia="標楷體"/>
          <w:sz w:val="24"/>
          <w:szCs w:val="24"/>
        </w:rPr>
        <w:t>Equation</w:t>
      </w:r>
      <w:r>
        <w:rPr>
          <w:rFonts w:eastAsia="標楷體"/>
          <w:sz w:val="24"/>
          <w:szCs w:val="24"/>
        </w:rPr>
        <w:t xml:space="preserve">: </w:t>
      </w:r>
      <w:r w:rsidR="0010548F">
        <w:rPr>
          <w:rFonts w:eastAsia="標楷體"/>
          <w:sz w:val="24"/>
          <w:szCs w:val="24"/>
        </w:rPr>
        <w:t>N</w:t>
      </w:r>
      <w:r w:rsidRPr="0010548F">
        <w:rPr>
          <w:rFonts w:eastAsia="標楷體"/>
          <w:sz w:val="24"/>
          <w:szCs w:val="24"/>
        </w:rPr>
        <w:t>eural network equations with past observations as inputs.</w:t>
      </w:r>
      <w:r w:rsidR="0010548F">
        <w:rPr>
          <w:rFonts w:eastAsia="標楷體"/>
          <w:sz w:val="24"/>
          <w:szCs w:val="24"/>
        </w:rPr>
        <w:t xml:space="preserve"> </w:t>
      </w:r>
      <w:r w:rsidR="0010548F" w:rsidRPr="00726B9D">
        <w:rPr>
          <w:rFonts w:eastAsia="標楷體"/>
          <w:sz w:val="24"/>
          <w:szCs w:val="24"/>
        </w:rPr>
        <w:t xml:space="preserve">Please refer to </w:t>
      </w:r>
      <w:r w:rsidR="0010548F" w:rsidRPr="00726B9D">
        <w:rPr>
          <w:rFonts w:eastAsia="標楷體"/>
          <w:sz w:val="24"/>
          <w:szCs w:val="24"/>
        </w:rPr>
        <w:fldChar w:fldCharType="begin"/>
      </w:r>
      <w:r w:rsidR="0010548F" w:rsidRPr="00726B9D">
        <w:rPr>
          <w:rFonts w:eastAsia="標楷體"/>
          <w:sz w:val="24"/>
          <w:szCs w:val="24"/>
        </w:rPr>
        <w:instrText xml:space="preserve"> REF _Ref411851153 \h  \* MERGEFORMAT </w:instrText>
      </w:r>
      <w:r w:rsidR="0010548F" w:rsidRPr="00726B9D">
        <w:rPr>
          <w:rFonts w:eastAsia="標楷體"/>
          <w:sz w:val="24"/>
          <w:szCs w:val="24"/>
        </w:rPr>
      </w:r>
      <w:r w:rsidR="0010548F" w:rsidRPr="00726B9D">
        <w:rPr>
          <w:rFonts w:eastAsia="標楷體"/>
          <w:sz w:val="24"/>
          <w:szCs w:val="24"/>
        </w:rPr>
        <w:fldChar w:fldCharType="separate"/>
      </w:r>
      <w:r w:rsidR="0010548F" w:rsidRPr="00726B9D">
        <w:rPr>
          <w:sz w:val="24"/>
          <w:szCs w:val="24"/>
        </w:rPr>
        <w:t>Appendi</w:t>
      </w:r>
      <w:r w:rsidR="00726B9D">
        <w:rPr>
          <w:sz w:val="24"/>
          <w:szCs w:val="24"/>
        </w:rPr>
        <w:t>x</w:t>
      </w:r>
      <w:r w:rsidR="00726B9D">
        <w:rPr>
          <w:sz w:val="24"/>
          <w:szCs w:val="24"/>
        </w:rPr>
        <w:t xml:space="preserve"> B</w:t>
      </w:r>
      <w:r w:rsidR="0010548F" w:rsidRPr="00726B9D">
        <w:rPr>
          <w:rFonts w:eastAsia="標楷體"/>
          <w:sz w:val="24"/>
          <w:szCs w:val="24"/>
        </w:rPr>
        <w:fldChar w:fldCharType="end"/>
      </w:r>
      <w:r w:rsidR="0010548F" w:rsidRPr="00726B9D">
        <w:rPr>
          <w:rFonts w:eastAsia="標楷體"/>
          <w:sz w:val="24"/>
          <w:szCs w:val="24"/>
        </w:rPr>
        <w:t xml:space="preserve"> for detail.</w:t>
      </w:r>
    </w:p>
    <w:p w:rsidR="0057213A" w:rsidRPr="00BE4877" w:rsidRDefault="0057213A" w:rsidP="00250676">
      <w:pPr>
        <w:pStyle w:val="af0"/>
        <w:numPr>
          <w:ilvl w:val="1"/>
          <w:numId w:val="7"/>
        </w:numPr>
        <w:ind w:leftChars="0"/>
        <w:rPr>
          <w:sz w:val="24"/>
          <w:szCs w:val="24"/>
        </w:rPr>
      </w:pPr>
      <w:r>
        <w:rPr>
          <w:rFonts w:eastAsia="標楷體"/>
          <w:sz w:val="24"/>
          <w:szCs w:val="24"/>
        </w:rPr>
        <w:t>Settings: t</w:t>
      </w:r>
      <w:r w:rsidRPr="00C54B73">
        <w:rPr>
          <w:rFonts w:eastAsia="標楷體"/>
          <w:sz w:val="24"/>
          <w:szCs w:val="24"/>
        </w:rPr>
        <w:t xml:space="preserve">he optimal number of </w:t>
      </w:r>
      <w:r>
        <w:rPr>
          <w:rFonts w:eastAsia="標楷體"/>
          <w:sz w:val="24"/>
          <w:szCs w:val="24"/>
        </w:rPr>
        <w:t xml:space="preserve">past observations is determined </w:t>
      </w:r>
      <w:r w:rsidRPr="00C54B73">
        <w:rPr>
          <w:rFonts w:eastAsia="標楷體"/>
          <w:sz w:val="24"/>
          <w:szCs w:val="24"/>
        </w:rPr>
        <w:t xml:space="preserve">according to the AIC for </w:t>
      </w:r>
      <w:r w:rsidRPr="00C54B73">
        <w:rPr>
          <w:rFonts w:eastAsia="標楷體"/>
          <w:sz w:val="24"/>
          <w:szCs w:val="24"/>
        </w:rPr>
        <w:lastRenderedPageBreak/>
        <w:t xml:space="preserve">a linear </w:t>
      </w:r>
      <w:r>
        <w:rPr>
          <w:rFonts w:eastAsia="標楷體"/>
          <w:sz w:val="24"/>
          <w:szCs w:val="24"/>
        </w:rPr>
        <w:t>autoregressive model with order p</w:t>
      </w:r>
      <w:r w:rsidRPr="00C54B73">
        <w:rPr>
          <w:rFonts w:eastAsia="標楷體"/>
          <w:sz w:val="24"/>
          <w:szCs w:val="24"/>
        </w:rPr>
        <w:t xml:space="preserve"> mode</w:t>
      </w:r>
      <w:r>
        <w:rPr>
          <w:rFonts w:eastAsia="標楷體"/>
          <w:sz w:val="24"/>
          <w:szCs w:val="24"/>
        </w:rPr>
        <w:t>l.</w:t>
      </w:r>
    </w:p>
    <w:p w:rsidR="0013797C" w:rsidRPr="00E119BF" w:rsidRDefault="0057213A" w:rsidP="00250676">
      <w:pPr>
        <w:pStyle w:val="af0"/>
        <w:numPr>
          <w:ilvl w:val="1"/>
          <w:numId w:val="7"/>
        </w:numPr>
        <w:ind w:leftChars="0"/>
        <w:rPr>
          <w:sz w:val="24"/>
          <w:szCs w:val="24"/>
        </w:rPr>
      </w:pPr>
      <w:r>
        <w:rPr>
          <w:rFonts w:eastAsia="標楷體"/>
          <w:sz w:val="24"/>
          <w:szCs w:val="24"/>
        </w:rPr>
        <w:t>Implementation: p</w:t>
      </w:r>
      <w:r w:rsidRPr="00BE4877">
        <w:rPr>
          <w:rFonts w:eastAsia="標楷體" w:hint="eastAsia"/>
          <w:sz w:val="24"/>
          <w:szCs w:val="24"/>
        </w:rPr>
        <w:t>ackage nnetar {forecast}</w:t>
      </w:r>
      <w:r>
        <w:rPr>
          <w:rFonts w:eastAsia="標楷體"/>
          <w:sz w:val="24"/>
          <w:szCs w:val="24"/>
        </w:rPr>
        <w:t xml:space="preserve"> in R</w:t>
      </w:r>
      <w:r w:rsidR="00D3183A">
        <w:rPr>
          <w:rFonts w:eastAsia="標楷體"/>
          <w:sz w:val="24"/>
          <w:szCs w:val="24"/>
        </w:rPr>
        <w:t xml:space="preserve"> [15</w:t>
      </w:r>
      <w:r>
        <w:rPr>
          <w:rFonts w:eastAsia="標楷體"/>
          <w:sz w:val="24"/>
          <w:szCs w:val="24"/>
        </w:rPr>
        <w:t>]</w:t>
      </w:r>
    </w:p>
    <w:p w:rsidR="001D01CA" w:rsidRPr="00D43EF5" w:rsidRDefault="001D01CA" w:rsidP="00D43EF5">
      <w:pPr>
        <w:rPr>
          <w:sz w:val="24"/>
          <w:szCs w:val="24"/>
        </w:rPr>
      </w:pPr>
    </w:p>
    <w:p w:rsidR="009A57A2" w:rsidRDefault="009A57A2" w:rsidP="001D01CA">
      <w:pPr>
        <w:pStyle w:val="1"/>
      </w:pPr>
      <w:bookmarkStart w:id="37" w:name="_Toc411856348"/>
      <w:r>
        <w:rPr>
          <w:rFonts w:hint="eastAsia"/>
        </w:rPr>
        <w:t>第三章</w:t>
      </w:r>
      <w:r>
        <w:rPr>
          <w:rFonts w:hint="eastAsia"/>
        </w:rPr>
        <w:t xml:space="preserve"> </w:t>
      </w:r>
      <w:r>
        <w:t xml:space="preserve"> </w:t>
      </w:r>
      <w:r>
        <w:rPr>
          <w:rFonts w:hint="eastAsia"/>
        </w:rPr>
        <w:t>Method</w:t>
      </w:r>
      <w:bookmarkEnd w:id="37"/>
    </w:p>
    <w:p w:rsidR="00C15EA2" w:rsidRDefault="004E0B0C" w:rsidP="00D43EF5">
      <w:pPr>
        <w:rPr>
          <w:rFonts w:eastAsia="標楷體"/>
          <w:sz w:val="24"/>
          <w:szCs w:val="24"/>
        </w:rPr>
      </w:pPr>
      <w:r>
        <w:rPr>
          <w:rFonts w:eastAsia="標楷體"/>
          <w:sz w:val="24"/>
          <w:szCs w:val="24"/>
        </w:rPr>
        <w:t>In this section, we describe our proposed solution</w:t>
      </w:r>
      <w:r w:rsidR="0084012D">
        <w:rPr>
          <w:rFonts w:eastAsia="標楷體"/>
          <w:sz w:val="24"/>
          <w:szCs w:val="24"/>
        </w:rPr>
        <w:t xml:space="preserve"> (TWR) in detail</w:t>
      </w:r>
      <w:r>
        <w:rPr>
          <w:rFonts w:eastAsia="標楷體"/>
          <w:sz w:val="24"/>
          <w:szCs w:val="24"/>
        </w:rPr>
        <w:t>.</w:t>
      </w:r>
      <w:r w:rsidR="00A84F26">
        <w:rPr>
          <w:rFonts w:eastAsia="標楷體"/>
          <w:sz w:val="24"/>
          <w:szCs w:val="24"/>
        </w:rPr>
        <w:t xml:space="preserve"> </w:t>
      </w:r>
      <w:r w:rsidR="00EA37DE">
        <w:rPr>
          <w:rFonts w:eastAsia="標楷體"/>
          <w:sz w:val="24"/>
          <w:szCs w:val="24"/>
        </w:rPr>
        <w:t>We first provide a</w:t>
      </w:r>
      <w:r w:rsidR="00C15EA2">
        <w:rPr>
          <w:rFonts w:eastAsia="標楷體"/>
          <w:sz w:val="24"/>
          <w:szCs w:val="24"/>
        </w:rPr>
        <w:t xml:space="preserve"> summary of TWR</w:t>
      </w:r>
      <w:r w:rsidR="00EA37DE">
        <w:rPr>
          <w:rFonts w:eastAsia="標楷體"/>
          <w:sz w:val="24"/>
          <w:szCs w:val="24"/>
        </w:rPr>
        <w:t>. Then in the following sub-sections,</w:t>
      </w:r>
      <w:r w:rsidR="00C15EA2">
        <w:rPr>
          <w:rFonts w:eastAsia="標楷體"/>
          <w:sz w:val="24"/>
          <w:szCs w:val="24"/>
        </w:rPr>
        <w:t xml:space="preserve"> pseudo-code and details</w:t>
      </w:r>
      <w:r w:rsidR="00EA37DE">
        <w:rPr>
          <w:rFonts w:eastAsia="標楷體"/>
          <w:sz w:val="24"/>
          <w:szCs w:val="24"/>
        </w:rPr>
        <w:t xml:space="preserve"> of steps in TWR are provided.</w:t>
      </w:r>
    </w:p>
    <w:p w:rsidR="00C15EA2" w:rsidRPr="00C15EA2" w:rsidRDefault="00C15EA2" w:rsidP="00D43EF5">
      <w:pPr>
        <w:rPr>
          <w:rFonts w:eastAsia="標楷體"/>
          <w:sz w:val="24"/>
          <w:szCs w:val="24"/>
        </w:rPr>
      </w:pPr>
    </w:p>
    <w:p w:rsidR="002C4FE3" w:rsidRDefault="004E0B0C" w:rsidP="00D43EF5">
      <w:pPr>
        <w:rPr>
          <w:sz w:val="24"/>
          <w:szCs w:val="24"/>
        </w:rPr>
      </w:pPr>
      <w:r>
        <w:rPr>
          <w:rFonts w:eastAsia="標楷體"/>
          <w:sz w:val="24"/>
          <w:szCs w:val="24"/>
        </w:rPr>
        <w:t xml:space="preserve">As every learning algorithm, </w:t>
      </w:r>
      <w:r w:rsidR="0084012D">
        <w:rPr>
          <w:rFonts w:eastAsia="標楷體"/>
          <w:sz w:val="24"/>
          <w:szCs w:val="24"/>
        </w:rPr>
        <w:t>TWR</w:t>
      </w:r>
      <w:r>
        <w:rPr>
          <w:rFonts w:eastAsia="標楷體"/>
          <w:sz w:val="24"/>
          <w:szCs w:val="24"/>
        </w:rPr>
        <w:t xml:space="preserve"> consists of two stages: </w:t>
      </w:r>
      <w:r w:rsidR="00C80BF8">
        <w:rPr>
          <w:rFonts w:eastAsia="標楷體"/>
          <w:sz w:val="24"/>
          <w:szCs w:val="24"/>
        </w:rPr>
        <w:t xml:space="preserve">fitting and predicting, </w:t>
      </w:r>
      <w:r w:rsidR="00C11A5C">
        <w:rPr>
          <w:rFonts w:eastAsia="標楷體"/>
          <w:sz w:val="24"/>
          <w:szCs w:val="24"/>
        </w:rPr>
        <w:t>i.e., building model</w:t>
      </w:r>
      <w:r w:rsidR="00C80BF8">
        <w:rPr>
          <w:rFonts w:eastAsia="標楷體"/>
          <w:sz w:val="24"/>
          <w:szCs w:val="24"/>
        </w:rPr>
        <w:t xml:space="preserve"> with training data</w:t>
      </w:r>
      <w:r w:rsidR="00C11A5C">
        <w:rPr>
          <w:rFonts w:eastAsia="標楷體"/>
          <w:sz w:val="24"/>
          <w:szCs w:val="24"/>
        </w:rPr>
        <w:t xml:space="preserve"> </w:t>
      </w:r>
      <w:r>
        <w:rPr>
          <w:rFonts w:eastAsia="標楷體"/>
          <w:sz w:val="24"/>
          <w:szCs w:val="24"/>
        </w:rPr>
        <w:t>and</w:t>
      </w:r>
      <w:r w:rsidR="00C80BF8">
        <w:rPr>
          <w:rFonts w:eastAsia="標楷體"/>
          <w:sz w:val="24"/>
          <w:szCs w:val="24"/>
        </w:rPr>
        <w:t xml:space="preserve"> </w:t>
      </w:r>
      <w:r w:rsidR="00C11A5C">
        <w:rPr>
          <w:rFonts w:eastAsia="標楷體"/>
          <w:sz w:val="24"/>
          <w:szCs w:val="24"/>
        </w:rPr>
        <w:t xml:space="preserve">making prediction </w:t>
      </w:r>
      <w:r w:rsidR="00C80BF8">
        <w:rPr>
          <w:rFonts w:eastAsia="標楷體"/>
          <w:sz w:val="24"/>
          <w:szCs w:val="24"/>
        </w:rPr>
        <w:t xml:space="preserve">on testing data </w:t>
      </w:r>
      <w:r w:rsidR="00C11A5C">
        <w:rPr>
          <w:rFonts w:eastAsia="標楷體"/>
          <w:sz w:val="24"/>
          <w:szCs w:val="24"/>
        </w:rPr>
        <w:t>with</w:t>
      </w:r>
      <w:r w:rsidR="00C80BF8">
        <w:rPr>
          <w:rFonts w:eastAsia="標楷體"/>
          <w:sz w:val="24"/>
          <w:szCs w:val="24"/>
        </w:rPr>
        <w:t xml:space="preserve"> trained </w:t>
      </w:r>
      <w:r w:rsidR="00C11A5C">
        <w:rPr>
          <w:rFonts w:eastAsia="標楷體"/>
          <w:sz w:val="24"/>
          <w:szCs w:val="24"/>
        </w:rPr>
        <w:t>model</w:t>
      </w:r>
      <w:r w:rsidR="004B02EE">
        <w:rPr>
          <w:rFonts w:eastAsia="標楷體"/>
          <w:sz w:val="24"/>
          <w:szCs w:val="24"/>
        </w:rPr>
        <w:t>, respectively</w:t>
      </w:r>
      <w:r>
        <w:rPr>
          <w:rFonts w:eastAsia="標楷體"/>
          <w:sz w:val="24"/>
          <w:szCs w:val="24"/>
        </w:rPr>
        <w:t>.</w:t>
      </w:r>
    </w:p>
    <w:p w:rsidR="00C15EA2" w:rsidRDefault="00C15EA2" w:rsidP="00D43EF5">
      <w:pPr>
        <w:rPr>
          <w:sz w:val="24"/>
          <w:szCs w:val="24"/>
        </w:rPr>
      </w:pPr>
    </w:p>
    <w:p w:rsidR="002C4FE3" w:rsidRDefault="006D53EB" w:rsidP="00D43EF5">
      <w:pPr>
        <w:rPr>
          <w:sz w:val="24"/>
          <w:szCs w:val="24"/>
        </w:rPr>
      </w:pPr>
      <w:r>
        <w:rPr>
          <w:rFonts w:eastAsia="標楷體"/>
          <w:sz w:val="24"/>
          <w:szCs w:val="24"/>
        </w:rPr>
        <w:t>At stage of</w:t>
      </w:r>
      <w:r w:rsidR="00C11A5C">
        <w:rPr>
          <w:rFonts w:eastAsia="標楷體"/>
          <w:sz w:val="24"/>
          <w:szCs w:val="24"/>
        </w:rPr>
        <w:t xml:space="preserve"> </w:t>
      </w:r>
      <w:r w:rsidR="00C80BF8">
        <w:rPr>
          <w:rFonts w:eastAsia="標楷體"/>
          <w:sz w:val="24"/>
          <w:szCs w:val="24"/>
        </w:rPr>
        <w:t>fitting</w:t>
      </w:r>
      <w:r w:rsidR="00C11A5C">
        <w:rPr>
          <w:rFonts w:eastAsia="標楷體"/>
          <w:sz w:val="24"/>
          <w:szCs w:val="24"/>
        </w:rPr>
        <w:t xml:space="preserve">, it </w:t>
      </w:r>
      <w:r w:rsidR="00482833">
        <w:rPr>
          <w:rFonts w:eastAsia="標楷體"/>
          <w:sz w:val="24"/>
          <w:szCs w:val="24"/>
        </w:rPr>
        <w:t>consists of three main steps: (1)</w:t>
      </w:r>
      <w:r>
        <w:rPr>
          <w:rFonts w:eastAsia="標楷體"/>
          <w:sz w:val="24"/>
          <w:szCs w:val="24"/>
        </w:rPr>
        <w:t xml:space="preserve"> </w:t>
      </w:r>
      <w:r w:rsidR="00A8703D">
        <w:rPr>
          <w:rFonts w:eastAsia="標楷體"/>
          <w:sz w:val="24"/>
          <w:szCs w:val="24"/>
        </w:rPr>
        <w:t xml:space="preserve">transforming a time series </w:t>
      </w:r>
      <w:r w:rsidR="00482833">
        <w:rPr>
          <w:rFonts w:eastAsia="標楷體"/>
          <w:sz w:val="24"/>
          <w:szCs w:val="24"/>
        </w:rPr>
        <w:t>into a set of instances</w:t>
      </w:r>
      <w:r w:rsidR="00A91882">
        <w:rPr>
          <w:rFonts w:eastAsia="標楷體"/>
          <w:sz w:val="24"/>
          <w:szCs w:val="24"/>
        </w:rPr>
        <w:t xml:space="preserve"> </w:t>
      </w:r>
      <w:r>
        <w:rPr>
          <w:rFonts w:eastAsia="標楷體"/>
          <w:sz w:val="24"/>
          <w:szCs w:val="24"/>
        </w:rPr>
        <w:t xml:space="preserve">suitable for regression analysis with a window size </w:t>
      </w:r>
      <w:r w:rsidR="00A91882">
        <w:rPr>
          <w:rFonts w:eastAsia="標楷體"/>
          <w:sz w:val="24"/>
          <w:szCs w:val="24"/>
        </w:rPr>
        <w:t>(this step</w:t>
      </w:r>
      <w:r w:rsidR="00C80BF8">
        <w:rPr>
          <w:rFonts w:eastAsia="標楷體"/>
          <w:sz w:val="24"/>
          <w:szCs w:val="24"/>
        </w:rPr>
        <w:t xml:space="preserve"> is </w:t>
      </w:r>
      <w:r w:rsidR="00DC0CFD">
        <w:rPr>
          <w:rFonts w:eastAsia="標楷體"/>
          <w:sz w:val="24"/>
          <w:szCs w:val="24"/>
        </w:rPr>
        <w:t>known as</w:t>
      </w:r>
      <w:r w:rsidR="00C80BF8">
        <w:rPr>
          <w:rFonts w:eastAsia="標楷體"/>
          <w:sz w:val="24"/>
          <w:szCs w:val="24"/>
        </w:rPr>
        <w:t xml:space="preserve"> windowing transformation</w:t>
      </w:r>
      <w:r w:rsidR="00D3183A">
        <w:rPr>
          <w:rFonts w:eastAsia="標楷體"/>
          <w:sz w:val="24"/>
          <w:szCs w:val="24"/>
        </w:rPr>
        <w:t xml:space="preserve"> [7</w:t>
      </w:r>
      <w:r w:rsidR="004B02EE">
        <w:rPr>
          <w:rFonts w:eastAsia="標楷體"/>
          <w:sz w:val="24"/>
          <w:szCs w:val="24"/>
        </w:rPr>
        <w:t>]</w:t>
      </w:r>
      <w:r w:rsidR="00C80BF8">
        <w:rPr>
          <w:rFonts w:eastAsia="標楷體"/>
          <w:sz w:val="24"/>
          <w:szCs w:val="24"/>
        </w:rPr>
        <w:t>)</w:t>
      </w:r>
      <w:r w:rsidR="00482833">
        <w:rPr>
          <w:rFonts w:eastAsia="標楷體"/>
          <w:sz w:val="24"/>
          <w:szCs w:val="24"/>
        </w:rPr>
        <w:t>, (2) weighing training instances</w:t>
      </w:r>
      <w:r w:rsidR="004B02EE">
        <w:rPr>
          <w:rFonts w:eastAsia="標楷體"/>
          <w:sz w:val="24"/>
          <w:szCs w:val="24"/>
        </w:rPr>
        <w:t xml:space="preserve"> with a </w:t>
      </w:r>
      <w:r w:rsidR="002D3616">
        <w:rPr>
          <w:rFonts w:eastAsia="標楷體"/>
          <w:sz w:val="24"/>
          <w:szCs w:val="24"/>
        </w:rPr>
        <w:t>growth function</w:t>
      </w:r>
      <w:r w:rsidR="00482833">
        <w:rPr>
          <w:rFonts w:eastAsia="標楷體"/>
          <w:sz w:val="24"/>
          <w:szCs w:val="24"/>
        </w:rPr>
        <w:t xml:space="preserve">, and finally (3) building </w:t>
      </w:r>
      <w:r w:rsidR="0084012D">
        <w:rPr>
          <w:rFonts w:eastAsia="標楷體"/>
          <w:sz w:val="24"/>
          <w:szCs w:val="24"/>
        </w:rPr>
        <w:t xml:space="preserve">a </w:t>
      </w:r>
      <w:r w:rsidR="00482833">
        <w:rPr>
          <w:rFonts w:eastAsia="標楷體"/>
          <w:sz w:val="24"/>
          <w:szCs w:val="24"/>
        </w:rPr>
        <w:t xml:space="preserve">model </w:t>
      </w:r>
      <w:r w:rsidR="00A41138">
        <w:rPr>
          <w:rFonts w:eastAsia="標楷體"/>
          <w:sz w:val="24"/>
          <w:szCs w:val="24"/>
        </w:rPr>
        <w:t xml:space="preserve">for one-step forecasting </w:t>
      </w:r>
      <w:r w:rsidR="00482833">
        <w:rPr>
          <w:rFonts w:eastAsia="標楷體"/>
          <w:sz w:val="24"/>
          <w:szCs w:val="24"/>
        </w:rPr>
        <w:t xml:space="preserve">with </w:t>
      </w:r>
      <w:r w:rsidR="0084012D">
        <w:rPr>
          <w:rFonts w:eastAsia="標楷體"/>
          <w:sz w:val="24"/>
          <w:szCs w:val="24"/>
        </w:rPr>
        <w:t xml:space="preserve">a base </w:t>
      </w:r>
      <w:r w:rsidR="00D75DE5">
        <w:rPr>
          <w:rFonts w:eastAsia="標楷體"/>
          <w:sz w:val="24"/>
          <w:szCs w:val="24"/>
        </w:rPr>
        <w:t>learning algorithm</w:t>
      </w:r>
      <w:r w:rsidR="004B02EE">
        <w:rPr>
          <w:rFonts w:eastAsia="標楷體"/>
          <w:sz w:val="24"/>
          <w:szCs w:val="24"/>
        </w:rPr>
        <w:t xml:space="preserve"> </w:t>
      </w:r>
      <w:r w:rsidR="0084012D">
        <w:rPr>
          <w:rFonts w:eastAsia="標楷體"/>
          <w:sz w:val="24"/>
          <w:szCs w:val="24"/>
        </w:rPr>
        <w:t xml:space="preserve">and </w:t>
      </w:r>
      <w:r w:rsidR="00482833">
        <w:rPr>
          <w:rFonts w:eastAsia="標楷體"/>
          <w:sz w:val="24"/>
          <w:szCs w:val="24"/>
        </w:rPr>
        <w:t>weighted training instances.</w:t>
      </w:r>
    </w:p>
    <w:p w:rsidR="002C4FE3" w:rsidRPr="006D53EB" w:rsidRDefault="002C4FE3" w:rsidP="00D43EF5">
      <w:pPr>
        <w:rPr>
          <w:sz w:val="24"/>
          <w:szCs w:val="24"/>
        </w:rPr>
      </w:pPr>
    </w:p>
    <w:p w:rsidR="00554B7C" w:rsidRDefault="006D53EB" w:rsidP="00D43EF5">
      <w:pPr>
        <w:rPr>
          <w:rFonts w:eastAsia="標楷體"/>
          <w:sz w:val="24"/>
          <w:szCs w:val="24"/>
        </w:rPr>
      </w:pPr>
      <w:r>
        <w:rPr>
          <w:rFonts w:eastAsia="標楷體"/>
          <w:sz w:val="24"/>
          <w:szCs w:val="24"/>
        </w:rPr>
        <w:t xml:space="preserve">At stage of </w:t>
      </w:r>
      <w:r w:rsidR="002C4FE3">
        <w:rPr>
          <w:rFonts w:eastAsia="標楷體"/>
          <w:sz w:val="24"/>
          <w:szCs w:val="24"/>
        </w:rPr>
        <w:t>predicting</w:t>
      </w:r>
      <w:r w:rsidR="00FC17C1">
        <w:rPr>
          <w:rFonts w:eastAsia="標楷體"/>
          <w:sz w:val="24"/>
          <w:szCs w:val="24"/>
        </w:rPr>
        <w:t xml:space="preserve">, it makes a one-step forecast by providing </w:t>
      </w:r>
      <w:r w:rsidR="00A41138">
        <w:rPr>
          <w:rFonts w:eastAsia="標楷體"/>
          <w:sz w:val="24"/>
          <w:szCs w:val="24"/>
        </w:rPr>
        <w:t xml:space="preserve">trained </w:t>
      </w:r>
      <w:r w:rsidR="0084012D">
        <w:rPr>
          <w:rFonts w:eastAsia="標楷體"/>
          <w:sz w:val="24"/>
          <w:szCs w:val="24"/>
        </w:rPr>
        <w:t>model with input features</w:t>
      </w:r>
      <w:r w:rsidR="00BD1939">
        <w:rPr>
          <w:rFonts w:eastAsia="標楷體"/>
          <w:sz w:val="24"/>
          <w:szCs w:val="24"/>
        </w:rPr>
        <w:t xml:space="preserve"> </w:t>
      </w:r>
      <w:r w:rsidR="00A41138">
        <w:rPr>
          <w:rFonts w:eastAsia="標楷體"/>
          <w:sz w:val="24"/>
          <w:szCs w:val="24"/>
        </w:rPr>
        <w:t>from</w:t>
      </w:r>
      <w:r w:rsidR="00BD1939">
        <w:rPr>
          <w:rFonts w:eastAsia="標楷體"/>
          <w:sz w:val="24"/>
          <w:szCs w:val="24"/>
        </w:rPr>
        <w:t xml:space="preserve"> </w:t>
      </w:r>
      <w:r w:rsidR="00A41138">
        <w:rPr>
          <w:rFonts w:eastAsia="標楷體"/>
          <w:sz w:val="24"/>
          <w:szCs w:val="24"/>
        </w:rPr>
        <w:t xml:space="preserve">training </w:t>
      </w:r>
      <w:r w:rsidR="00106B0E">
        <w:rPr>
          <w:rFonts w:eastAsia="標楷體"/>
          <w:sz w:val="24"/>
          <w:szCs w:val="24"/>
        </w:rPr>
        <w:t>data</w:t>
      </w:r>
      <w:r w:rsidR="00C502B5">
        <w:rPr>
          <w:rFonts w:eastAsia="標楷體"/>
          <w:sz w:val="24"/>
          <w:szCs w:val="24"/>
        </w:rPr>
        <w:t xml:space="preserve">. </w:t>
      </w:r>
      <w:r w:rsidR="002369C9">
        <w:rPr>
          <w:rFonts w:eastAsia="標楷體"/>
          <w:sz w:val="24"/>
          <w:szCs w:val="24"/>
        </w:rPr>
        <w:t>Although m</w:t>
      </w:r>
      <w:r w:rsidR="00A41138">
        <w:rPr>
          <w:rFonts w:eastAsia="標楷體"/>
          <w:sz w:val="24"/>
          <w:szCs w:val="24"/>
        </w:rPr>
        <w:t>ulti-step forecasts</w:t>
      </w:r>
      <w:r w:rsidR="00235F92">
        <w:rPr>
          <w:rFonts w:eastAsia="標楷體"/>
          <w:sz w:val="24"/>
          <w:szCs w:val="24"/>
        </w:rPr>
        <w:t xml:space="preserve"> are </w:t>
      </w:r>
      <w:r w:rsidR="002369C9">
        <w:rPr>
          <w:rFonts w:eastAsia="標楷體"/>
          <w:sz w:val="24"/>
          <w:szCs w:val="24"/>
        </w:rPr>
        <w:t xml:space="preserve">out of our problem scope, they can be </w:t>
      </w:r>
      <w:r w:rsidR="00235F92">
        <w:rPr>
          <w:rFonts w:eastAsia="標楷體"/>
          <w:sz w:val="24"/>
          <w:szCs w:val="24"/>
        </w:rPr>
        <w:t>computed</w:t>
      </w:r>
      <w:r w:rsidR="00C502B5">
        <w:rPr>
          <w:rFonts w:eastAsia="標楷體"/>
          <w:sz w:val="24"/>
          <w:szCs w:val="24"/>
        </w:rPr>
        <w:t xml:space="preserve"> </w:t>
      </w:r>
      <w:r w:rsidR="00A41138">
        <w:rPr>
          <w:rFonts w:eastAsia="標楷體"/>
          <w:sz w:val="24"/>
          <w:szCs w:val="24"/>
        </w:rPr>
        <w:t>recursively</w:t>
      </w:r>
      <w:r w:rsidR="002369C9">
        <w:rPr>
          <w:rFonts w:eastAsia="標楷體"/>
          <w:sz w:val="24"/>
          <w:szCs w:val="24"/>
        </w:rPr>
        <w:t xml:space="preserve"> by treating forecasts as input features</w:t>
      </w:r>
      <w:r w:rsidR="00A41138">
        <w:rPr>
          <w:rFonts w:eastAsia="標楷體"/>
          <w:sz w:val="24"/>
          <w:szCs w:val="24"/>
        </w:rPr>
        <w:t>, e.g., taking one-step forecast as input to make the second-step forecast.</w:t>
      </w:r>
    </w:p>
    <w:p w:rsidR="00554B7C" w:rsidRDefault="00554B7C" w:rsidP="00D43EF5">
      <w:pPr>
        <w:rPr>
          <w:rFonts w:eastAsia="標楷體"/>
          <w:sz w:val="24"/>
          <w:szCs w:val="24"/>
        </w:rPr>
      </w:pPr>
    </w:p>
    <w:p w:rsidR="00554B7C" w:rsidRDefault="00554B7C" w:rsidP="00554B7C">
      <w:pPr>
        <w:pStyle w:val="af"/>
        <w:keepNext/>
      </w:pPr>
      <w:bookmarkStart w:id="38" w:name="_Toc411856365"/>
      <w:r>
        <w:t xml:space="preserve">Figure </w:t>
      </w:r>
      <w:r w:rsidR="00A77507">
        <w:fldChar w:fldCharType="begin"/>
      </w:r>
      <w:r w:rsidR="00A77507">
        <w:instrText xml:space="preserve"> SEQ Figure \* ARABIC </w:instrText>
      </w:r>
      <w:r w:rsidR="00A77507">
        <w:fldChar w:fldCharType="separate"/>
      </w:r>
      <w:r>
        <w:rPr>
          <w:noProof/>
        </w:rPr>
        <w:t>1</w:t>
      </w:r>
      <w:r w:rsidR="00A77507">
        <w:rPr>
          <w:noProof/>
        </w:rPr>
        <w:fldChar w:fldCharType="end"/>
      </w:r>
      <w:r>
        <w:t xml:space="preserve">. </w:t>
      </w:r>
      <w:hyperlink r:id="rId8" w:history="1">
        <w:r w:rsidRPr="00FC356C">
          <w:rPr>
            <w:rStyle w:val="a9"/>
          </w:rPr>
          <w:t>Activity diagram of TWR</w:t>
        </w:r>
        <w:bookmarkEnd w:id="38"/>
      </w:hyperlink>
    </w:p>
    <w:p w:rsidR="00554B7C" w:rsidRPr="00554B7C" w:rsidRDefault="00554B7C" w:rsidP="00D43EF5">
      <w:pPr>
        <w:rPr>
          <w:rFonts w:eastAsia="標楷體"/>
          <w:sz w:val="24"/>
          <w:szCs w:val="24"/>
        </w:rPr>
      </w:pPr>
      <w:r>
        <w:rPr>
          <w:rFonts w:eastAsia="標楷體" w:hint="eastAsia"/>
          <w:noProof/>
          <w:sz w:val="24"/>
          <w:szCs w:val="24"/>
        </w:rPr>
        <w:drawing>
          <wp:inline distT="0" distB="0" distL="0" distR="0" wp14:anchorId="5D49DE4F" wp14:editId="75E25A35">
            <wp:extent cx="6120130" cy="912495"/>
            <wp:effectExtent l="0" t="0" r="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R-activity-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912495"/>
                    </a:xfrm>
                    <a:prstGeom prst="rect">
                      <a:avLst/>
                    </a:prstGeom>
                  </pic:spPr>
                </pic:pic>
              </a:graphicData>
            </a:graphic>
          </wp:inline>
        </w:drawing>
      </w:r>
    </w:p>
    <w:p w:rsidR="006342AF" w:rsidRDefault="006342AF" w:rsidP="00D43EF5">
      <w:pPr>
        <w:rPr>
          <w:sz w:val="24"/>
          <w:szCs w:val="24"/>
        </w:rPr>
      </w:pPr>
    </w:p>
    <w:p w:rsidR="0023359B" w:rsidRPr="001B4B94" w:rsidRDefault="0023359B" w:rsidP="0023359B">
      <w:pPr>
        <w:pStyle w:val="23"/>
        <w:ind w:left="0"/>
        <w:rPr>
          <w:rFonts w:ascii="Times New Roman" w:eastAsia="標楷體" w:hAnsi="Times New Roman"/>
        </w:rPr>
      </w:pPr>
      <w:bookmarkStart w:id="39" w:name="_Toc411856349"/>
      <w:r>
        <w:rPr>
          <w:rFonts w:ascii="Times New Roman" w:eastAsia="標楷體" w:hAnsi="Times New Roman"/>
        </w:rPr>
        <w:t>3</w:t>
      </w:r>
      <w:r w:rsidRPr="001B4B94">
        <w:rPr>
          <w:rFonts w:ascii="Times New Roman" w:eastAsia="標楷體" w:hAnsi="Times New Roman"/>
        </w:rPr>
        <w:t xml:space="preserve">.1 </w:t>
      </w:r>
      <w:r w:rsidR="002D650A">
        <w:rPr>
          <w:rFonts w:ascii="Times New Roman" w:eastAsia="標楷體" w:hAnsi="Times New Roman"/>
        </w:rPr>
        <w:t>P</w:t>
      </w:r>
      <w:r w:rsidRPr="0023359B">
        <w:rPr>
          <w:rFonts w:ascii="Times New Roman" w:eastAsia="標楷體" w:hAnsi="Times New Roman"/>
        </w:rPr>
        <w:t>seudo-code</w:t>
      </w:r>
      <w:r w:rsidR="00215BDC">
        <w:rPr>
          <w:rFonts w:ascii="Times New Roman" w:eastAsia="標楷體" w:hAnsi="Times New Roman"/>
        </w:rPr>
        <w:t xml:space="preserve"> of T</w:t>
      </w:r>
      <w:r w:rsidR="0046120D">
        <w:rPr>
          <w:rFonts w:ascii="Times New Roman" w:eastAsia="標楷體" w:hAnsi="Times New Roman"/>
        </w:rPr>
        <w:t>WR</w:t>
      </w:r>
      <w:bookmarkEnd w:id="39"/>
    </w:p>
    <w:p w:rsidR="00E01399" w:rsidRDefault="00D264BE" w:rsidP="00D43EF5">
      <w:pPr>
        <w:rPr>
          <w:sz w:val="24"/>
          <w:szCs w:val="24"/>
        </w:rPr>
      </w:pPr>
      <w:r>
        <w:rPr>
          <w:rFonts w:eastAsia="標楷體"/>
          <w:sz w:val="24"/>
          <w:szCs w:val="24"/>
        </w:rPr>
        <w:t>Input</w:t>
      </w:r>
      <w:r w:rsidR="00255F8F">
        <w:rPr>
          <w:rFonts w:eastAsia="標楷體"/>
          <w:sz w:val="24"/>
          <w:szCs w:val="24"/>
        </w:rPr>
        <w:t xml:space="preserve"> data</w:t>
      </w:r>
      <w:r>
        <w:rPr>
          <w:rFonts w:eastAsia="標楷體"/>
          <w:sz w:val="24"/>
          <w:szCs w:val="24"/>
        </w:rPr>
        <w:t xml:space="preserve">: </w:t>
      </w:r>
      <w:r w:rsidR="002C252F">
        <w:rPr>
          <w:rFonts w:eastAsia="標楷體"/>
          <w:sz w:val="24"/>
          <w:szCs w:val="24"/>
        </w:rPr>
        <w:t>A</w:t>
      </w:r>
      <w:r w:rsidR="008F3BAE">
        <w:rPr>
          <w:rFonts w:eastAsia="標楷體"/>
          <w:sz w:val="24"/>
          <w:szCs w:val="24"/>
        </w:rPr>
        <w:t xml:space="preserve"> </w:t>
      </w:r>
      <w:r w:rsidR="00A267AD">
        <w:rPr>
          <w:rFonts w:eastAsia="標楷體"/>
          <w:sz w:val="24"/>
          <w:szCs w:val="24"/>
        </w:rPr>
        <w:t>time series</w:t>
      </w:r>
      <w:r w:rsidR="00476D35">
        <w:rPr>
          <w:rFonts w:eastAsia="標楷體"/>
          <w:sz w:val="24"/>
          <w:szCs w:val="24"/>
        </w:rPr>
        <w:t xml:space="preserve"> </w:t>
      </w:r>
      <w:r w:rsidR="00476D35" w:rsidRPr="00D43EF5">
        <w:rPr>
          <w:rFonts w:eastAsia="標楷體"/>
          <w:b/>
          <w:sz w:val="24"/>
          <w:szCs w:val="24"/>
        </w:rPr>
        <w:t>x</w:t>
      </w:r>
      <w:r w:rsidR="00476D35">
        <w:rPr>
          <w:rFonts w:eastAsia="標楷體"/>
          <w:sz w:val="24"/>
          <w:szCs w:val="24"/>
        </w:rPr>
        <w:t xml:space="preserve"> </w:t>
      </w:r>
      <w:r w:rsidR="00BE752A">
        <w:rPr>
          <w:rFonts w:eastAsia="標楷體"/>
          <w:sz w:val="24"/>
          <w:szCs w:val="24"/>
        </w:rPr>
        <w:t xml:space="preserve">with </w:t>
      </w:r>
      <w:r w:rsidR="003B2AEC">
        <w:rPr>
          <w:rFonts w:eastAsia="標楷體"/>
          <w:sz w:val="24"/>
          <w:szCs w:val="24"/>
        </w:rPr>
        <w:t>length</w:t>
      </w:r>
      <w:r w:rsidR="00BE752A">
        <w:rPr>
          <w:rFonts w:eastAsia="標楷體"/>
          <w:sz w:val="24"/>
          <w:szCs w:val="24"/>
        </w:rPr>
        <w:t xml:space="preserve"> </w:t>
      </w:r>
      <w:r w:rsidR="0000432C">
        <w:rPr>
          <w:rFonts w:eastAsia="標楷體"/>
          <w:b/>
          <w:sz w:val="24"/>
          <w:szCs w:val="24"/>
        </w:rPr>
        <w:t>t</w:t>
      </w:r>
    </w:p>
    <w:p w:rsidR="00F8366F" w:rsidRDefault="00255F8F" w:rsidP="00D43EF5">
      <w:pPr>
        <w:rPr>
          <w:sz w:val="24"/>
          <w:szCs w:val="24"/>
        </w:rPr>
      </w:pPr>
      <w:r>
        <w:rPr>
          <w:rFonts w:eastAsia="標楷體"/>
          <w:sz w:val="24"/>
          <w:szCs w:val="24"/>
        </w:rPr>
        <w:t xml:space="preserve">Parameter: </w:t>
      </w:r>
      <w:r w:rsidR="002C252F">
        <w:rPr>
          <w:rFonts w:eastAsia="標楷體"/>
          <w:sz w:val="24"/>
          <w:szCs w:val="24"/>
        </w:rPr>
        <w:t>W</w:t>
      </w:r>
      <w:r>
        <w:rPr>
          <w:rFonts w:eastAsia="標楷體"/>
          <w:sz w:val="24"/>
          <w:szCs w:val="24"/>
        </w:rPr>
        <w:t xml:space="preserve">indow size </w:t>
      </w:r>
      <w:r w:rsidRPr="00D43EF5">
        <w:rPr>
          <w:rFonts w:eastAsia="標楷體"/>
          <w:b/>
          <w:sz w:val="24"/>
          <w:szCs w:val="24"/>
        </w:rPr>
        <w:t>w</w:t>
      </w:r>
      <w:r>
        <w:rPr>
          <w:rFonts w:eastAsia="標楷體"/>
          <w:sz w:val="24"/>
          <w:szCs w:val="24"/>
        </w:rPr>
        <w:t xml:space="preserve">, </w:t>
      </w:r>
      <w:r w:rsidR="00E5759B">
        <w:rPr>
          <w:rFonts w:eastAsia="標楷體"/>
          <w:sz w:val="24"/>
          <w:szCs w:val="24"/>
        </w:rPr>
        <w:t xml:space="preserve">growth function </w:t>
      </w:r>
      <w:r w:rsidR="00E5759B" w:rsidRPr="00D43EF5">
        <w:rPr>
          <w:rFonts w:eastAsia="標楷體"/>
          <w:b/>
          <w:sz w:val="24"/>
          <w:szCs w:val="24"/>
        </w:rPr>
        <w:t>f</w:t>
      </w:r>
      <w:r w:rsidR="00E5759B">
        <w:rPr>
          <w:rFonts w:eastAsia="標楷體"/>
          <w:sz w:val="24"/>
          <w:szCs w:val="24"/>
        </w:rPr>
        <w:t xml:space="preserve">, </w:t>
      </w:r>
      <w:r w:rsidR="00D75DE5">
        <w:rPr>
          <w:rFonts w:eastAsia="標楷體"/>
          <w:sz w:val="24"/>
          <w:szCs w:val="24"/>
        </w:rPr>
        <w:t xml:space="preserve">a base algorithm </w:t>
      </w:r>
      <w:r w:rsidR="00D75DE5" w:rsidRPr="00D43EF5">
        <w:rPr>
          <w:rFonts w:eastAsia="標楷體"/>
          <w:b/>
          <w:sz w:val="24"/>
          <w:szCs w:val="24"/>
        </w:rPr>
        <w:t>Learner</w:t>
      </w:r>
      <w:r w:rsidR="00D75DE5">
        <w:rPr>
          <w:rFonts w:eastAsia="標楷體"/>
          <w:sz w:val="24"/>
          <w:szCs w:val="24"/>
        </w:rPr>
        <w:t xml:space="preserve"> with its parameters</w:t>
      </w:r>
      <w:r w:rsidR="000B0150">
        <w:rPr>
          <w:rFonts w:eastAsia="標楷體"/>
          <w:sz w:val="24"/>
          <w:szCs w:val="24"/>
        </w:rPr>
        <w:t xml:space="preserve"> </w:t>
      </w:r>
      <w:r w:rsidR="000B0150" w:rsidRPr="000B0150">
        <w:rPr>
          <w:rFonts w:ascii="標楷體" w:eastAsia="標楷體" w:hAnsi="標楷體"/>
          <w:b/>
          <w:sz w:val="24"/>
          <w:szCs w:val="24"/>
        </w:rPr>
        <w:t>p</w:t>
      </w:r>
    </w:p>
    <w:p w:rsidR="00E01399" w:rsidRDefault="00E01399" w:rsidP="00D43EF5">
      <w:pPr>
        <w:rPr>
          <w:sz w:val="24"/>
          <w:szCs w:val="24"/>
        </w:rPr>
      </w:pPr>
      <w:r>
        <w:rPr>
          <w:rFonts w:eastAsia="標楷體" w:hint="eastAsia"/>
          <w:sz w:val="24"/>
          <w:szCs w:val="24"/>
        </w:rPr>
        <w:t>(For illustration</w:t>
      </w:r>
      <w:r w:rsidR="00D92CF2">
        <w:rPr>
          <w:rFonts w:eastAsia="標楷體"/>
          <w:sz w:val="24"/>
          <w:szCs w:val="24"/>
        </w:rPr>
        <w:t>, let</w:t>
      </w:r>
      <w:r>
        <w:rPr>
          <w:rFonts w:eastAsia="標楷體" w:hint="eastAsia"/>
          <w:sz w:val="24"/>
          <w:szCs w:val="24"/>
        </w:rPr>
        <w:t xml:space="preserve"> </w:t>
      </w:r>
      <w:r w:rsidR="00066A8F" w:rsidRPr="00D43EF5">
        <w:rPr>
          <w:rFonts w:eastAsia="標楷體"/>
          <w:b/>
          <w:sz w:val="24"/>
          <w:szCs w:val="24"/>
        </w:rPr>
        <w:t>n</w:t>
      </w:r>
      <w:r>
        <w:rPr>
          <w:rFonts w:eastAsia="標楷體" w:hint="eastAsia"/>
          <w:sz w:val="24"/>
          <w:szCs w:val="24"/>
        </w:rPr>
        <w:t xml:space="preserve"> = 5, </w:t>
      </w:r>
      <w:r w:rsidRPr="00D43EF5">
        <w:rPr>
          <w:rFonts w:eastAsia="標楷體"/>
          <w:b/>
          <w:sz w:val="24"/>
          <w:szCs w:val="24"/>
        </w:rPr>
        <w:t>w</w:t>
      </w:r>
      <w:r w:rsidR="005C16F2">
        <w:rPr>
          <w:rFonts w:eastAsia="標楷體"/>
          <w:sz w:val="24"/>
          <w:szCs w:val="24"/>
        </w:rPr>
        <w:t xml:space="preserve"> = 3</w:t>
      </w:r>
      <w:r>
        <w:rPr>
          <w:rFonts w:eastAsia="標楷體"/>
          <w:sz w:val="24"/>
          <w:szCs w:val="24"/>
        </w:rPr>
        <w:t xml:space="preserve">, </w:t>
      </w:r>
      <w:r w:rsidRPr="00D43EF5">
        <w:rPr>
          <w:rFonts w:eastAsia="標楷體"/>
          <w:b/>
          <w:sz w:val="24"/>
          <w:szCs w:val="24"/>
        </w:rPr>
        <w:t xml:space="preserve">f </w:t>
      </w:r>
      <w:r>
        <w:rPr>
          <w:rFonts w:eastAsia="標楷體"/>
          <w:sz w:val="24"/>
          <w:szCs w:val="24"/>
        </w:rPr>
        <w:t>= e</w:t>
      </w:r>
      <w:r w:rsidR="00D441EE" w:rsidRPr="00D43EF5">
        <w:rPr>
          <w:rFonts w:eastAsia="標楷體"/>
          <w:sz w:val="24"/>
          <w:szCs w:val="24"/>
          <w:vertAlign w:val="superscript"/>
        </w:rPr>
        <w:t>x</w:t>
      </w:r>
      <w:r w:rsidR="00D441EE">
        <w:rPr>
          <w:rFonts w:eastAsia="標楷體"/>
          <w:sz w:val="24"/>
          <w:szCs w:val="24"/>
        </w:rPr>
        <w:t>, where e</w:t>
      </w:r>
      <w:r w:rsidR="00D441EE" w:rsidRPr="00D43EF5">
        <w:rPr>
          <w:rFonts w:eastAsia="標楷體"/>
          <w:sz w:val="24"/>
          <w:szCs w:val="24"/>
          <w:vertAlign w:val="superscript"/>
        </w:rPr>
        <w:t>x</w:t>
      </w:r>
      <w:r w:rsidR="00D441EE">
        <w:rPr>
          <w:rFonts w:eastAsia="標楷體"/>
          <w:sz w:val="24"/>
          <w:szCs w:val="24"/>
        </w:rPr>
        <w:t xml:space="preserve"> is the exponential function</w:t>
      </w:r>
      <w:r w:rsidR="001B7EAA">
        <w:rPr>
          <w:rFonts w:eastAsia="標楷體"/>
          <w:sz w:val="24"/>
          <w:szCs w:val="24"/>
        </w:rPr>
        <w:t>.</w:t>
      </w:r>
      <w:r>
        <w:rPr>
          <w:rFonts w:eastAsia="標楷體"/>
          <w:sz w:val="24"/>
          <w:szCs w:val="24"/>
        </w:rPr>
        <w:t>)</w:t>
      </w:r>
    </w:p>
    <w:p w:rsidR="00FB582F" w:rsidRDefault="00FB582F" w:rsidP="00D43EF5">
      <w:pPr>
        <w:rPr>
          <w:sz w:val="24"/>
          <w:szCs w:val="24"/>
        </w:rPr>
      </w:pPr>
    </w:p>
    <w:p w:rsidR="00E5759B" w:rsidRDefault="00BB0485" w:rsidP="00D43EF5">
      <w:pPr>
        <w:rPr>
          <w:sz w:val="24"/>
          <w:szCs w:val="24"/>
        </w:rPr>
      </w:pPr>
      <w:r>
        <w:rPr>
          <w:rFonts w:eastAsia="標楷體"/>
          <w:sz w:val="24"/>
          <w:szCs w:val="24"/>
        </w:rPr>
        <w:t>Fitting p</w:t>
      </w:r>
      <w:r w:rsidR="00E5759B">
        <w:rPr>
          <w:rFonts w:eastAsia="標楷體" w:hint="eastAsia"/>
          <w:sz w:val="24"/>
          <w:szCs w:val="24"/>
        </w:rPr>
        <w:t>rocess</w:t>
      </w:r>
      <w:r w:rsidR="00E5759B">
        <w:rPr>
          <w:rFonts w:eastAsia="標楷體"/>
          <w:sz w:val="24"/>
          <w:szCs w:val="24"/>
        </w:rPr>
        <w:t>:</w:t>
      </w:r>
    </w:p>
    <w:p w:rsidR="00DF70E3" w:rsidRPr="00DF70E3" w:rsidRDefault="007B7027" w:rsidP="00250676">
      <w:pPr>
        <w:numPr>
          <w:ilvl w:val="0"/>
          <w:numId w:val="2"/>
        </w:numPr>
        <w:rPr>
          <w:sz w:val="24"/>
          <w:szCs w:val="24"/>
        </w:rPr>
      </w:pPr>
      <w:r>
        <w:rPr>
          <w:rFonts w:eastAsia="標楷體" w:hint="eastAsia"/>
          <w:sz w:val="24"/>
          <w:szCs w:val="24"/>
        </w:rPr>
        <w:t>Windowing transfo</w:t>
      </w:r>
      <w:r w:rsidR="00C02CB4">
        <w:rPr>
          <w:rFonts w:eastAsia="標楷體" w:hint="eastAsia"/>
          <w:sz w:val="24"/>
          <w:szCs w:val="24"/>
        </w:rPr>
        <w:t>rmation</w:t>
      </w:r>
      <w:r w:rsidR="00543842">
        <w:rPr>
          <w:rFonts w:eastAsia="標楷體"/>
          <w:sz w:val="24"/>
          <w:szCs w:val="24"/>
        </w:rPr>
        <w:t xml:space="preserve"> with window size </w:t>
      </w:r>
      <w:r w:rsidR="00543842" w:rsidRPr="00D43EF5">
        <w:rPr>
          <w:rFonts w:eastAsia="標楷體"/>
          <w:b/>
          <w:sz w:val="24"/>
          <w:szCs w:val="24"/>
        </w:rPr>
        <w:t>w</w:t>
      </w:r>
      <w:r w:rsidR="00552918">
        <w:rPr>
          <w:rFonts w:eastAsia="標楷體"/>
          <w:sz w:val="24"/>
          <w:szCs w:val="24"/>
        </w:rPr>
        <w:t>:</w:t>
      </w:r>
      <w:r w:rsidR="00EC08E6">
        <w:rPr>
          <w:rFonts w:eastAsia="標楷體"/>
          <w:sz w:val="24"/>
          <w:szCs w:val="24"/>
        </w:rPr>
        <w:br/>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w:t>
      </w:r>
      <w:r w:rsidR="00D774BF" w:rsidRPr="00D43EF5">
        <w:rPr>
          <w:rFonts w:eastAsia="標楷體"/>
          <w:sz w:val="24"/>
          <w:szCs w:val="24"/>
          <w:vertAlign w:val="subscript"/>
        </w:rPr>
        <w:t>1</w:t>
      </w:r>
      <w:r w:rsidR="00D774BF">
        <w:rPr>
          <w:rFonts w:eastAsia="標楷體"/>
          <w:sz w:val="24"/>
          <w:szCs w:val="24"/>
        </w:rPr>
        <w:t>, x</w:t>
      </w:r>
      <w:r w:rsidR="00D774BF" w:rsidRPr="00D43EF5">
        <w:rPr>
          <w:rFonts w:eastAsia="標楷體"/>
          <w:sz w:val="24"/>
          <w:szCs w:val="24"/>
          <w:vertAlign w:val="subscript"/>
        </w:rPr>
        <w:t>2</w:t>
      </w:r>
      <w:r w:rsidR="00D774BF">
        <w:rPr>
          <w:rFonts w:eastAsia="標楷體"/>
          <w:sz w:val="24"/>
          <w:szCs w:val="24"/>
        </w:rPr>
        <w:t>,..., x</w:t>
      </w:r>
      <w:r w:rsidR="00D774BF" w:rsidRPr="00D43EF5">
        <w:rPr>
          <w:rFonts w:eastAsia="標楷體"/>
          <w:sz w:val="24"/>
          <w:szCs w:val="24"/>
          <w:vertAlign w:val="subscript"/>
        </w:rPr>
        <w:t>5</w:t>
      </w:r>
      <w:r w:rsidR="00D774BF">
        <w:rPr>
          <w:rFonts w:eastAsia="標楷體"/>
          <w:sz w:val="24"/>
          <w:szCs w:val="24"/>
        </w:rPr>
        <w:t xml:space="preserve"> } </w:t>
      </w:r>
      <w:r w:rsidR="00E01399" w:rsidRPr="00E01399">
        <w:rPr>
          <w:rFonts w:eastAsia="標楷體"/>
          <w:sz w:val="24"/>
          <w:szCs w:val="24"/>
        </w:rPr>
        <w:sym w:font="Wingdings" w:char="F0E0"/>
      </w:r>
      <w:r w:rsidR="00D774BF">
        <w:rPr>
          <w:rFonts w:eastAsia="標楷體"/>
          <w:sz w:val="24"/>
          <w:szCs w:val="24"/>
        </w:rPr>
        <w:t xml:space="preserve"> </w:t>
      </w:r>
      <w:r w:rsidR="00EC08E6" w:rsidRPr="00D43EF5">
        <w:rPr>
          <w:rFonts w:eastAsia="標楷體"/>
          <w:b/>
          <w:sz w:val="24"/>
          <w:szCs w:val="24"/>
        </w:rPr>
        <w:t>X</w:t>
      </w:r>
      <w:r w:rsidR="00EC08E6">
        <w:rPr>
          <w:rFonts w:eastAsia="標楷體"/>
          <w:sz w:val="24"/>
          <w:szCs w:val="24"/>
        </w:rPr>
        <w:t xml:space="preserve"> = </w:t>
      </w:r>
      <w:r w:rsidR="00D774BF">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1</w:t>
      </w:r>
      <w:r w:rsidR="0093550C">
        <w:rPr>
          <w:rFonts w:eastAsia="標楷體"/>
          <w:sz w:val="24"/>
          <w:szCs w:val="24"/>
          <w:vertAlign w:val="subscript"/>
        </w:rPr>
        <w:t xml:space="preserve"> </w:t>
      </w:r>
      <w:r w:rsidR="0093550C">
        <w:rPr>
          <w:rFonts w:eastAsia="標楷體"/>
          <w:sz w:val="24"/>
          <w:szCs w:val="24"/>
        </w:rPr>
        <w:t xml:space="preserve">= </w:t>
      </w:r>
      <w:r w:rsidR="00D774BF">
        <w:rPr>
          <w:rFonts w:eastAsia="標楷體"/>
          <w:sz w:val="24"/>
          <w:szCs w:val="24"/>
        </w:rPr>
        <w:t>(x</w:t>
      </w:r>
      <w:r w:rsidR="00D774BF" w:rsidRPr="00D43EF5">
        <w:rPr>
          <w:rFonts w:eastAsia="標楷體"/>
          <w:sz w:val="24"/>
          <w:szCs w:val="24"/>
          <w:vertAlign w:val="subscript"/>
        </w:rPr>
        <w:t>1</w:t>
      </w:r>
      <w:r w:rsidR="00D774BF">
        <w:rPr>
          <w:rFonts w:eastAsia="標楷體"/>
          <w:sz w:val="24"/>
          <w:szCs w:val="24"/>
        </w:rPr>
        <w:t>,</w:t>
      </w:r>
      <w:r w:rsidR="00E01399">
        <w:rPr>
          <w:rFonts w:eastAsia="標楷體"/>
          <w:sz w:val="24"/>
          <w:szCs w:val="24"/>
        </w:rPr>
        <w:t xml:space="preserve"> x</w:t>
      </w:r>
      <w:r w:rsidR="00E01399" w:rsidRPr="00D43EF5">
        <w:rPr>
          <w:rFonts w:eastAsia="標楷體"/>
          <w:sz w:val="24"/>
          <w:szCs w:val="24"/>
          <w:vertAlign w:val="subscript"/>
        </w:rPr>
        <w:t>2</w:t>
      </w:r>
      <w:r w:rsidR="005C16F2">
        <w:rPr>
          <w:rFonts w:eastAsia="標楷體"/>
          <w:sz w:val="24"/>
          <w:szCs w:val="24"/>
          <w:vertAlign w:val="subscript"/>
        </w:rPr>
        <w:t xml:space="preserve">, </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rPr>
        <w:t>=y</w:t>
      </w:r>
      <w:r w:rsidR="005C16F2" w:rsidRPr="00610558">
        <w:rPr>
          <w:rFonts w:eastAsia="標楷體"/>
          <w:sz w:val="24"/>
          <w:szCs w:val="24"/>
          <w:vertAlign w:val="subscript"/>
        </w:rPr>
        <w:t>3</w:t>
      </w:r>
      <w:r w:rsidR="00E01399">
        <w:rPr>
          <w:rFonts w:eastAsia="標楷體"/>
          <w:sz w:val="24"/>
          <w:szCs w:val="24"/>
        </w:rPr>
        <w:t>), (x</w:t>
      </w:r>
      <w:r w:rsidR="00E01399" w:rsidRPr="00D43EF5">
        <w:rPr>
          <w:rFonts w:eastAsia="標楷體"/>
          <w:sz w:val="24"/>
          <w:szCs w:val="24"/>
          <w:vertAlign w:val="subscript"/>
        </w:rPr>
        <w:t>2</w:t>
      </w:r>
      <w:r w:rsidR="00E01399">
        <w:rPr>
          <w:rFonts w:eastAsia="標楷體"/>
          <w:sz w:val="24"/>
          <w:szCs w:val="24"/>
        </w:rPr>
        <w:t>, x</w:t>
      </w:r>
      <w:r w:rsidR="00E01399" w:rsidRPr="00D43EF5">
        <w:rPr>
          <w:rFonts w:eastAsia="標楷體"/>
          <w:sz w:val="24"/>
          <w:szCs w:val="24"/>
          <w:vertAlign w:val="subscript"/>
        </w:rPr>
        <w:t>3</w:t>
      </w:r>
      <w:r w:rsidR="005C16F2">
        <w:rPr>
          <w:rFonts w:eastAsia="標楷體"/>
          <w:sz w:val="24"/>
          <w:szCs w:val="24"/>
        </w:rPr>
        <w:t>, x</w:t>
      </w:r>
      <w:r w:rsidR="005C16F2">
        <w:rPr>
          <w:rFonts w:eastAsia="標楷體"/>
          <w:sz w:val="24"/>
          <w:szCs w:val="24"/>
          <w:vertAlign w:val="subscript"/>
        </w:rPr>
        <w:t>4</w:t>
      </w:r>
      <w:r w:rsidR="005C16F2">
        <w:rPr>
          <w:rFonts w:eastAsia="標楷體"/>
          <w:sz w:val="24"/>
          <w:szCs w:val="24"/>
        </w:rPr>
        <w:t>=y</w:t>
      </w:r>
      <w:r w:rsidR="005C16F2" w:rsidRPr="00D43EF5">
        <w:rPr>
          <w:rFonts w:eastAsia="標楷體"/>
          <w:sz w:val="24"/>
          <w:szCs w:val="24"/>
          <w:vertAlign w:val="subscript"/>
        </w:rPr>
        <w:t>4</w:t>
      </w:r>
      <w:r w:rsidR="00D774BF">
        <w:rPr>
          <w:rFonts w:eastAsia="標楷體"/>
          <w:sz w:val="24"/>
          <w:szCs w:val="24"/>
        </w:rPr>
        <w:t>)</w:t>
      </w:r>
      <w:r w:rsidR="005C16F2">
        <w:rPr>
          <w:rFonts w:eastAsia="標楷體"/>
          <w:sz w:val="24"/>
          <w:szCs w:val="24"/>
        </w:rPr>
        <w:t xml:space="preserve">, </w:t>
      </w:r>
      <w:r w:rsidR="00E01399">
        <w:rPr>
          <w:rFonts w:eastAsia="標楷體"/>
          <w:sz w:val="24"/>
          <w:szCs w:val="24"/>
        </w:rPr>
        <w:t>(</w:t>
      </w:r>
      <w:r w:rsidR="005C16F2">
        <w:rPr>
          <w:rFonts w:eastAsia="標楷體"/>
          <w:sz w:val="24"/>
          <w:szCs w:val="24"/>
        </w:rPr>
        <w:t>x</w:t>
      </w:r>
      <w:r w:rsidR="005C16F2" w:rsidRPr="00610558">
        <w:rPr>
          <w:rFonts w:eastAsia="標楷體"/>
          <w:sz w:val="24"/>
          <w:szCs w:val="24"/>
          <w:vertAlign w:val="subscript"/>
        </w:rPr>
        <w:t>3</w:t>
      </w:r>
      <w:r w:rsidR="005C16F2">
        <w:rPr>
          <w:rFonts w:eastAsia="標楷體"/>
          <w:sz w:val="24"/>
          <w:szCs w:val="24"/>
          <w:vertAlign w:val="subscript"/>
        </w:rPr>
        <w:t xml:space="preserve">, </w:t>
      </w:r>
      <w:r w:rsidR="00E01399">
        <w:rPr>
          <w:rFonts w:eastAsia="標楷體"/>
          <w:sz w:val="24"/>
          <w:szCs w:val="24"/>
        </w:rPr>
        <w:t>x</w:t>
      </w:r>
      <w:r w:rsidR="00E01399" w:rsidRPr="00D43EF5">
        <w:rPr>
          <w:rFonts w:eastAsia="標楷體"/>
          <w:sz w:val="24"/>
          <w:szCs w:val="24"/>
          <w:vertAlign w:val="subscript"/>
        </w:rPr>
        <w:t>4</w:t>
      </w:r>
      <w:r w:rsidR="00E01399">
        <w:rPr>
          <w:rFonts w:eastAsia="標楷體"/>
          <w:sz w:val="24"/>
          <w:szCs w:val="24"/>
        </w:rPr>
        <w:t>, x</w:t>
      </w:r>
      <w:r w:rsidR="00E01399" w:rsidRPr="00D43EF5">
        <w:rPr>
          <w:rFonts w:eastAsia="標楷體"/>
          <w:sz w:val="24"/>
          <w:szCs w:val="24"/>
          <w:vertAlign w:val="subscript"/>
        </w:rPr>
        <w:t>5</w:t>
      </w:r>
      <w:r w:rsidR="00BB077A">
        <w:rPr>
          <w:rFonts w:eastAsia="標楷體"/>
          <w:sz w:val="24"/>
          <w:szCs w:val="24"/>
        </w:rPr>
        <w:t>=y</w:t>
      </w:r>
      <w:r w:rsidR="00AD454B">
        <w:rPr>
          <w:rFonts w:eastAsia="標楷體"/>
          <w:sz w:val="24"/>
          <w:szCs w:val="24"/>
          <w:vertAlign w:val="subscript"/>
        </w:rPr>
        <w:t>5</w:t>
      </w:r>
      <w:r w:rsidR="00E01399">
        <w:rPr>
          <w:rFonts w:eastAsia="標楷體"/>
          <w:sz w:val="24"/>
          <w:szCs w:val="24"/>
        </w:rPr>
        <w:t>)</w:t>
      </w:r>
      <w:r w:rsidR="00D774BF">
        <w:rPr>
          <w:rFonts w:eastAsia="標楷體"/>
          <w:sz w:val="24"/>
          <w:szCs w:val="24"/>
        </w:rPr>
        <w:t xml:space="preserve"> }</w:t>
      </w:r>
      <w:r w:rsidR="00100011">
        <w:rPr>
          <w:rFonts w:eastAsia="標楷體"/>
          <w:sz w:val="24"/>
          <w:szCs w:val="24"/>
        </w:rPr>
        <w:br/>
      </w:r>
      <w:r w:rsidR="0084292C">
        <w:rPr>
          <w:rFonts w:eastAsia="標楷體"/>
          <w:sz w:val="24"/>
          <w:szCs w:val="24"/>
        </w:rPr>
        <w:t>We</w:t>
      </w:r>
      <w:r w:rsidR="004F2B2F">
        <w:rPr>
          <w:rFonts w:eastAsia="標楷體"/>
          <w:sz w:val="24"/>
          <w:szCs w:val="24"/>
        </w:rPr>
        <w:t xml:space="preserve"> get</w:t>
      </w:r>
      <w:r w:rsidR="00DE79E0">
        <w:rPr>
          <w:rFonts w:eastAsia="標楷體"/>
          <w:sz w:val="24"/>
          <w:szCs w:val="24"/>
        </w:rPr>
        <w:t xml:space="preserve"> </w:t>
      </w:r>
      <w:r w:rsidR="008B4F23">
        <w:rPr>
          <w:rFonts w:eastAsia="標楷體"/>
          <w:sz w:val="24"/>
          <w:szCs w:val="24"/>
        </w:rPr>
        <w:t>3</w:t>
      </w:r>
      <w:r w:rsidR="00100011">
        <w:rPr>
          <w:rFonts w:eastAsia="標楷體"/>
          <w:sz w:val="24"/>
          <w:szCs w:val="24"/>
        </w:rPr>
        <w:t xml:space="preserve"> training instances, with each </w:t>
      </w:r>
      <w:r w:rsidR="00383EAC">
        <w:rPr>
          <w:rFonts w:eastAsia="標楷體"/>
          <w:sz w:val="24"/>
          <w:szCs w:val="24"/>
        </w:rPr>
        <w:t xml:space="preserve">having </w:t>
      </w:r>
      <w:r w:rsidR="0084292C">
        <w:rPr>
          <w:rFonts w:eastAsia="標楷體"/>
          <w:sz w:val="24"/>
          <w:szCs w:val="24"/>
        </w:rPr>
        <w:t>2</w:t>
      </w:r>
      <w:r w:rsidR="00100011">
        <w:rPr>
          <w:rFonts w:eastAsia="標楷體"/>
          <w:sz w:val="24"/>
          <w:szCs w:val="24"/>
        </w:rPr>
        <w:t xml:space="preserve"> input</w:t>
      </w:r>
      <w:r w:rsidR="00A13B0D">
        <w:rPr>
          <w:rFonts w:eastAsia="標楷體"/>
          <w:sz w:val="24"/>
          <w:szCs w:val="24"/>
        </w:rPr>
        <w:t xml:space="preserve"> feature</w:t>
      </w:r>
      <w:r w:rsidR="0084292C">
        <w:rPr>
          <w:rFonts w:eastAsia="標楷體"/>
          <w:sz w:val="24"/>
          <w:szCs w:val="24"/>
        </w:rPr>
        <w:t>s</w:t>
      </w:r>
      <w:r w:rsidR="00100011">
        <w:rPr>
          <w:rFonts w:eastAsia="標楷體"/>
          <w:sz w:val="24"/>
          <w:szCs w:val="24"/>
        </w:rPr>
        <w:t xml:space="preserve"> and 1 label.</w:t>
      </w:r>
    </w:p>
    <w:p w:rsidR="00C02CB4" w:rsidRDefault="00C02CB4" w:rsidP="00250676">
      <w:pPr>
        <w:numPr>
          <w:ilvl w:val="0"/>
          <w:numId w:val="2"/>
        </w:numPr>
        <w:rPr>
          <w:sz w:val="24"/>
          <w:szCs w:val="24"/>
        </w:rPr>
      </w:pPr>
      <w:r>
        <w:rPr>
          <w:rFonts w:eastAsia="標楷體"/>
          <w:sz w:val="24"/>
          <w:szCs w:val="24"/>
        </w:rPr>
        <w:t>Weighing training instances</w:t>
      </w:r>
      <w:r w:rsidR="00543842">
        <w:rPr>
          <w:rFonts w:eastAsia="標楷體"/>
          <w:sz w:val="24"/>
          <w:szCs w:val="24"/>
        </w:rPr>
        <w:t xml:space="preserve"> with growth function </w:t>
      </w:r>
      <w:r w:rsidR="00543842" w:rsidRPr="00D43EF5">
        <w:rPr>
          <w:rFonts w:eastAsia="標楷體"/>
          <w:b/>
          <w:sz w:val="24"/>
          <w:szCs w:val="24"/>
        </w:rPr>
        <w:t>f</w:t>
      </w:r>
      <w:r w:rsidR="008A78E8">
        <w:rPr>
          <w:rFonts w:eastAsia="標楷體"/>
          <w:sz w:val="24"/>
          <w:szCs w:val="24"/>
        </w:rPr>
        <w:t xml:space="preserve">: </w:t>
      </w:r>
      <w:r w:rsidR="00D441EE" w:rsidRPr="00D43EF5">
        <w:rPr>
          <w:rFonts w:eastAsia="標楷體"/>
          <w:b/>
          <w:sz w:val="24"/>
          <w:szCs w:val="24"/>
        </w:rPr>
        <w:t>W</w:t>
      </w:r>
      <w:r w:rsidR="00D441EE">
        <w:rPr>
          <w:rFonts w:eastAsia="標楷體"/>
          <w:sz w:val="24"/>
          <w:szCs w:val="24"/>
        </w:rPr>
        <w:t xml:space="preserve"> = { e, e</w:t>
      </w:r>
      <w:r w:rsidR="00D441EE" w:rsidRPr="00D43EF5">
        <w:rPr>
          <w:rFonts w:eastAsia="標楷體"/>
          <w:sz w:val="24"/>
          <w:szCs w:val="24"/>
          <w:vertAlign w:val="superscript"/>
        </w:rPr>
        <w:t>2</w:t>
      </w:r>
      <w:r w:rsidR="00D441EE">
        <w:rPr>
          <w:rFonts w:eastAsia="標楷體"/>
          <w:sz w:val="24"/>
          <w:szCs w:val="24"/>
        </w:rPr>
        <w:t>, e</w:t>
      </w:r>
      <w:r w:rsidR="00D441EE" w:rsidRPr="00D43EF5">
        <w:rPr>
          <w:rFonts w:eastAsia="標楷體"/>
          <w:sz w:val="24"/>
          <w:szCs w:val="24"/>
          <w:vertAlign w:val="superscript"/>
        </w:rPr>
        <w:t>3</w:t>
      </w:r>
      <w:r w:rsidR="00D441EE">
        <w:rPr>
          <w:rFonts w:eastAsia="標楷體"/>
          <w:sz w:val="24"/>
          <w:szCs w:val="24"/>
        </w:rPr>
        <w:t xml:space="preserve"> }</w:t>
      </w:r>
    </w:p>
    <w:p w:rsidR="00C02CB4" w:rsidRDefault="0036331C" w:rsidP="00250676">
      <w:pPr>
        <w:numPr>
          <w:ilvl w:val="0"/>
          <w:numId w:val="2"/>
        </w:numPr>
        <w:rPr>
          <w:sz w:val="24"/>
          <w:szCs w:val="24"/>
        </w:rPr>
      </w:pPr>
      <w:r>
        <w:rPr>
          <w:rFonts w:eastAsia="標楷體"/>
          <w:sz w:val="24"/>
          <w:szCs w:val="24"/>
        </w:rPr>
        <w:t>Building</w:t>
      </w:r>
      <w:r w:rsidR="00C02CB4">
        <w:rPr>
          <w:rFonts w:eastAsia="標楷體"/>
          <w:sz w:val="24"/>
          <w:szCs w:val="24"/>
        </w:rPr>
        <w:t xml:space="preserve"> a base model with weighted instances</w:t>
      </w:r>
      <w:r w:rsidR="008633D6">
        <w:rPr>
          <w:rFonts w:eastAsia="標楷體"/>
          <w:sz w:val="24"/>
          <w:szCs w:val="24"/>
        </w:rPr>
        <w:t>:</w:t>
      </w:r>
      <w:r w:rsidR="00773776">
        <w:rPr>
          <w:rFonts w:eastAsia="標楷體"/>
          <w:sz w:val="24"/>
          <w:szCs w:val="24"/>
        </w:rPr>
        <w:t xml:space="preserve"> </w:t>
      </w:r>
      <w:r w:rsidR="00773776" w:rsidRPr="00D43EF5">
        <w:rPr>
          <w:rFonts w:eastAsia="標楷體"/>
          <w:b/>
          <w:sz w:val="24"/>
          <w:szCs w:val="24"/>
        </w:rPr>
        <w:t>m</w:t>
      </w:r>
      <w:r w:rsidR="00773776">
        <w:rPr>
          <w:rFonts w:eastAsia="標楷體"/>
          <w:sz w:val="24"/>
          <w:szCs w:val="24"/>
        </w:rPr>
        <w:t xml:space="preserve"> =</w:t>
      </w:r>
      <w:r w:rsidR="008633D6">
        <w:rPr>
          <w:rFonts w:eastAsia="標楷體"/>
          <w:sz w:val="24"/>
          <w:szCs w:val="24"/>
        </w:rPr>
        <w:t xml:space="preserve"> </w:t>
      </w:r>
      <w:r w:rsidR="008633D6" w:rsidRPr="00D43EF5">
        <w:rPr>
          <w:rFonts w:eastAsia="標楷體"/>
          <w:b/>
          <w:sz w:val="24"/>
          <w:szCs w:val="24"/>
        </w:rPr>
        <w:t>Learner</w:t>
      </w:r>
      <w:r w:rsidR="008D3C4A">
        <w:rPr>
          <w:rFonts w:eastAsia="標楷體"/>
          <w:b/>
          <w:sz w:val="24"/>
          <w:szCs w:val="24"/>
        </w:rPr>
        <w:t>.Fit</w:t>
      </w:r>
      <w:r w:rsidR="000B0150">
        <w:rPr>
          <w:rFonts w:eastAsia="標楷體"/>
          <w:sz w:val="24"/>
          <w:szCs w:val="24"/>
        </w:rPr>
        <w:t>(</w:t>
      </w:r>
      <w:r w:rsidR="000B0150" w:rsidRPr="00D43EF5">
        <w:rPr>
          <w:rFonts w:eastAsia="標楷體"/>
          <w:b/>
          <w:sz w:val="24"/>
          <w:szCs w:val="24"/>
        </w:rPr>
        <w:t>X</w:t>
      </w:r>
      <w:r w:rsidR="000B0150">
        <w:rPr>
          <w:rFonts w:eastAsia="標楷體"/>
          <w:sz w:val="24"/>
          <w:szCs w:val="24"/>
        </w:rPr>
        <w:t xml:space="preserve">, </w:t>
      </w:r>
      <w:r w:rsidR="000B0150" w:rsidRPr="00D43EF5">
        <w:rPr>
          <w:rFonts w:eastAsia="標楷體"/>
          <w:b/>
          <w:sz w:val="24"/>
          <w:szCs w:val="24"/>
        </w:rPr>
        <w:t>W</w:t>
      </w:r>
      <w:r w:rsidR="000B0150">
        <w:rPr>
          <w:rFonts w:eastAsia="標楷體"/>
          <w:sz w:val="24"/>
          <w:szCs w:val="24"/>
        </w:rPr>
        <w:t xml:space="preserve">, </w:t>
      </w:r>
      <w:r w:rsidR="000B0150" w:rsidRPr="00410CF9">
        <w:rPr>
          <w:rFonts w:ascii="標楷體" w:eastAsia="標楷體" w:hAnsi="標楷體"/>
          <w:b/>
          <w:sz w:val="24"/>
          <w:szCs w:val="24"/>
        </w:rPr>
        <w:t>p</w:t>
      </w:r>
      <w:r w:rsidR="000B0150">
        <w:rPr>
          <w:rFonts w:eastAsia="標楷體"/>
          <w:sz w:val="24"/>
          <w:szCs w:val="24"/>
        </w:rPr>
        <w:t>)</w:t>
      </w:r>
    </w:p>
    <w:p w:rsidR="005C16F2" w:rsidRDefault="005C16F2" w:rsidP="00D43EF5">
      <w:pPr>
        <w:rPr>
          <w:b/>
          <w:sz w:val="24"/>
          <w:szCs w:val="24"/>
        </w:rPr>
      </w:pPr>
      <w:r>
        <w:rPr>
          <w:rFonts w:eastAsia="標楷體"/>
          <w:sz w:val="24"/>
          <w:szCs w:val="24"/>
        </w:rPr>
        <w:lastRenderedPageBreak/>
        <w:t xml:space="preserve">Output: base model </w:t>
      </w:r>
      <w:r w:rsidRPr="00D43EF5">
        <w:rPr>
          <w:rFonts w:eastAsia="標楷體"/>
          <w:b/>
          <w:sz w:val="24"/>
          <w:szCs w:val="24"/>
        </w:rPr>
        <w:t>m</w:t>
      </w:r>
    </w:p>
    <w:p w:rsidR="00814932" w:rsidRDefault="00814932" w:rsidP="00D43EF5">
      <w:pPr>
        <w:rPr>
          <w:sz w:val="24"/>
          <w:szCs w:val="24"/>
        </w:rPr>
      </w:pPr>
    </w:p>
    <w:p w:rsidR="009B32C9" w:rsidRDefault="009B32C9" w:rsidP="00D43EF5">
      <w:pPr>
        <w:rPr>
          <w:sz w:val="24"/>
          <w:szCs w:val="24"/>
        </w:rPr>
      </w:pPr>
      <w:r>
        <w:rPr>
          <w:rFonts w:eastAsia="標楷體"/>
          <w:sz w:val="24"/>
          <w:szCs w:val="24"/>
        </w:rPr>
        <w:t>Predicting process:</w:t>
      </w:r>
      <w:r w:rsidR="00814932">
        <w:rPr>
          <w:rFonts w:eastAsia="標楷體"/>
          <w:sz w:val="24"/>
          <w:szCs w:val="24"/>
        </w:rPr>
        <w:t xml:space="preserve"> </w:t>
      </w:r>
      <w:r w:rsidR="005C16F2">
        <w:rPr>
          <w:rFonts w:eastAsia="標楷體"/>
          <w:sz w:val="24"/>
          <w:szCs w:val="24"/>
        </w:rPr>
        <w:t xml:space="preserve">Input </w:t>
      </w:r>
      <w:r w:rsidR="005242D9">
        <w:rPr>
          <w:rFonts w:eastAsia="標楷體"/>
          <w:sz w:val="24"/>
          <w:szCs w:val="24"/>
        </w:rPr>
        <w:t>data</w:t>
      </w:r>
      <w:r w:rsidR="005C16F2">
        <w:rPr>
          <w:rFonts w:eastAsia="標楷體"/>
          <w:sz w:val="24"/>
          <w:szCs w:val="24"/>
        </w:rPr>
        <w:t xml:space="preserve"> </w:t>
      </w:r>
      <w:r w:rsidR="0093550C" w:rsidRPr="00D43EF5">
        <w:rPr>
          <w:rFonts w:eastAsia="標楷體"/>
          <w:b/>
          <w:sz w:val="24"/>
          <w:szCs w:val="24"/>
        </w:rPr>
        <w:t>w</w:t>
      </w:r>
      <w:r w:rsidR="0093550C" w:rsidRPr="00D43EF5">
        <w:rPr>
          <w:rFonts w:eastAsia="標楷體"/>
          <w:b/>
          <w:sz w:val="24"/>
          <w:szCs w:val="24"/>
          <w:vertAlign w:val="subscript"/>
        </w:rPr>
        <w:t>4</w:t>
      </w:r>
      <w:r w:rsidR="0000432C">
        <w:rPr>
          <w:rFonts w:eastAsia="標楷體"/>
          <w:sz w:val="24"/>
          <w:szCs w:val="24"/>
        </w:rPr>
        <w:t xml:space="preserve"> = </w:t>
      </w:r>
      <w:r w:rsidR="00531CE0">
        <w:rPr>
          <w:rFonts w:eastAsia="標楷體"/>
          <w:sz w:val="24"/>
          <w:szCs w:val="24"/>
        </w:rPr>
        <w:t>(x</w:t>
      </w:r>
      <w:r w:rsidR="00531CE0" w:rsidRPr="00D43EF5">
        <w:rPr>
          <w:rFonts w:eastAsia="標楷體"/>
          <w:sz w:val="24"/>
          <w:szCs w:val="24"/>
          <w:vertAlign w:val="subscript"/>
        </w:rPr>
        <w:t>4</w:t>
      </w:r>
      <w:r w:rsidR="00531CE0">
        <w:rPr>
          <w:rFonts w:eastAsia="標楷體"/>
          <w:sz w:val="24"/>
          <w:szCs w:val="24"/>
        </w:rPr>
        <w:t>, x</w:t>
      </w:r>
      <w:r w:rsidR="00531CE0" w:rsidRPr="00D43EF5">
        <w:rPr>
          <w:rFonts w:eastAsia="標楷體"/>
          <w:sz w:val="24"/>
          <w:szCs w:val="24"/>
          <w:vertAlign w:val="subscript"/>
        </w:rPr>
        <w:t>5</w:t>
      </w:r>
      <w:r w:rsidR="00531CE0">
        <w:rPr>
          <w:rFonts w:eastAsia="標楷體"/>
          <w:sz w:val="24"/>
          <w:szCs w:val="24"/>
        </w:rPr>
        <w:t>, x</w:t>
      </w:r>
      <w:r w:rsidR="00531CE0" w:rsidRPr="00D43EF5">
        <w:rPr>
          <w:rFonts w:eastAsia="標楷體"/>
          <w:sz w:val="24"/>
          <w:szCs w:val="24"/>
          <w:vertAlign w:val="subscript"/>
        </w:rPr>
        <w:t>6</w:t>
      </w:r>
      <w:r w:rsidR="00531CE0">
        <w:rPr>
          <w:rFonts w:eastAsia="標楷體"/>
          <w:sz w:val="24"/>
          <w:szCs w:val="24"/>
        </w:rPr>
        <w:t>=y</w:t>
      </w:r>
      <w:r w:rsidR="00531CE0" w:rsidRPr="00D43EF5">
        <w:rPr>
          <w:rFonts w:eastAsia="標楷體"/>
          <w:sz w:val="24"/>
          <w:szCs w:val="24"/>
          <w:vertAlign w:val="subscript"/>
        </w:rPr>
        <w:t>6</w:t>
      </w:r>
      <w:r w:rsidR="00531CE0">
        <w:rPr>
          <w:rFonts w:eastAsia="標楷體"/>
          <w:sz w:val="24"/>
          <w:szCs w:val="24"/>
        </w:rPr>
        <w:t>)</w:t>
      </w:r>
      <w:r w:rsidR="005242D9">
        <w:rPr>
          <w:rFonts w:eastAsia="標楷體"/>
          <w:sz w:val="24"/>
          <w:szCs w:val="24"/>
        </w:rPr>
        <w:t>, where x</w:t>
      </w:r>
      <w:r w:rsidR="005242D9" w:rsidRPr="00610558">
        <w:rPr>
          <w:rFonts w:eastAsia="標楷體"/>
          <w:sz w:val="24"/>
          <w:szCs w:val="24"/>
          <w:vertAlign w:val="subscript"/>
        </w:rPr>
        <w:t>6</w:t>
      </w:r>
      <w:r w:rsidR="005242D9">
        <w:rPr>
          <w:rFonts w:eastAsia="標楷體"/>
          <w:sz w:val="24"/>
          <w:szCs w:val="24"/>
        </w:rPr>
        <w:t>=y</w:t>
      </w:r>
      <w:r w:rsidR="005242D9" w:rsidRPr="00610558">
        <w:rPr>
          <w:rFonts w:eastAsia="標楷體"/>
          <w:sz w:val="24"/>
          <w:szCs w:val="24"/>
          <w:vertAlign w:val="subscript"/>
        </w:rPr>
        <w:t>6</w:t>
      </w:r>
      <w:r w:rsidR="005242D9">
        <w:rPr>
          <w:rFonts w:eastAsia="標楷體"/>
          <w:sz w:val="24"/>
          <w:szCs w:val="24"/>
          <w:vertAlign w:val="subscript"/>
        </w:rPr>
        <w:t xml:space="preserve"> </w:t>
      </w:r>
      <w:r w:rsidR="005242D9">
        <w:rPr>
          <w:rFonts w:eastAsia="標楷體"/>
          <w:sz w:val="24"/>
          <w:szCs w:val="24"/>
        </w:rPr>
        <w:t xml:space="preserve">is </w:t>
      </w:r>
      <w:r w:rsidR="00F23DBE">
        <w:rPr>
          <w:rFonts w:eastAsia="標楷體"/>
          <w:sz w:val="24"/>
          <w:szCs w:val="24"/>
        </w:rPr>
        <w:t xml:space="preserve">the </w:t>
      </w:r>
      <w:r w:rsidR="005242D9">
        <w:rPr>
          <w:rFonts w:eastAsia="標楷體"/>
          <w:sz w:val="24"/>
          <w:szCs w:val="24"/>
        </w:rPr>
        <w:t>unknown label to predict</w:t>
      </w:r>
      <w:r w:rsidR="00F23DBE">
        <w:rPr>
          <w:rFonts w:eastAsia="標楷體"/>
          <w:sz w:val="24"/>
          <w:szCs w:val="24"/>
        </w:rPr>
        <w:t>.</w:t>
      </w:r>
    </w:p>
    <w:p w:rsidR="00814932" w:rsidRPr="00D264BE" w:rsidRDefault="00814932" w:rsidP="00D43EF5">
      <w:pPr>
        <w:rPr>
          <w:sz w:val="24"/>
          <w:szCs w:val="24"/>
        </w:rPr>
      </w:pPr>
      <w:r>
        <w:rPr>
          <w:rFonts w:eastAsia="標楷體" w:hint="eastAsia"/>
          <w:sz w:val="24"/>
          <w:szCs w:val="24"/>
        </w:rPr>
        <w:t>Outpu</w:t>
      </w:r>
      <w:r>
        <w:rPr>
          <w:rFonts w:eastAsia="標楷體"/>
          <w:sz w:val="24"/>
          <w:szCs w:val="24"/>
        </w:rPr>
        <w:t>t</w:t>
      </w:r>
      <w:r>
        <w:rPr>
          <w:rFonts w:eastAsia="標楷體" w:hint="eastAsia"/>
          <w:sz w:val="24"/>
          <w:szCs w:val="24"/>
        </w:rPr>
        <w:t>:</w:t>
      </w:r>
      <w:r w:rsidR="005F3AD2">
        <w:rPr>
          <w:rFonts w:eastAsia="標楷體" w:hint="eastAsia"/>
          <w:sz w:val="24"/>
          <w:szCs w:val="24"/>
        </w:rPr>
        <w:t xml:space="preserve"> </w:t>
      </w:r>
      <w:r w:rsidR="005F3AD2">
        <w:rPr>
          <w:rFonts w:eastAsia="標楷體"/>
          <w:sz w:val="24"/>
          <w:szCs w:val="24"/>
        </w:rPr>
        <w:t>one-step forecast</w:t>
      </w:r>
      <w:r>
        <w:rPr>
          <w:rFonts w:eastAsia="標楷體" w:hint="eastAsia"/>
          <w:sz w:val="24"/>
          <w:szCs w:val="24"/>
        </w:rPr>
        <w:t xml:space="preserve"> </w:t>
      </w:r>
      <w:r w:rsidR="0093550C" w:rsidRPr="00D43EF5">
        <w:rPr>
          <w:rFonts w:eastAsia="標楷體"/>
          <w:b/>
          <w:sz w:val="24"/>
          <w:szCs w:val="24"/>
        </w:rPr>
        <w:t>x</w:t>
      </w:r>
      <w:r w:rsidR="0093550C" w:rsidRPr="00D43EF5">
        <w:rPr>
          <w:rFonts w:eastAsia="標楷體"/>
          <w:b/>
          <w:sz w:val="24"/>
          <w:szCs w:val="24"/>
        </w:rPr>
        <w:softHyphen/>
      </w:r>
      <w:r w:rsidR="0093550C" w:rsidRPr="00D43EF5">
        <w:rPr>
          <w:rFonts w:eastAsia="標楷體"/>
          <w:b/>
          <w:sz w:val="24"/>
          <w:szCs w:val="24"/>
          <w:vertAlign w:val="subscript"/>
        </w:rPr>
        <w:t>6</w:t>
      </w:r>
      <w:r w:rsidR="0093550C" w:rsidRPr="00D43EF5">
        <w:rPr>
          <w:rFonts w:eastAsia="標楷體"/>
          <w:b/>
          <w:sz w:val="24"/>
          <w:szCs w:val="24"/>
        </w:rPr>
        <w:t>’</w:t>
      </w:r>
      <w:r w:rsidR="00133761">
        <w:rPr>
          <w:rFonts w:eastAsia="標楷體"/>
          <w:sz w:val="24"/>
          <w:szCs w:val="24"/>
        </w:rPr>
        <w:t xml:space="preserve"> = </w:t>
      </w:r>
      <w:r w:rsidR="0000432C" w:rsidRPr="00D43EF5">
        <w:rPr>
          <w:rFonts w:eastAsia="標楷體"/>
          <w:b/>
          <w:sz w:val="24"/>
          <w:szCs w:val="24"/>
        </w:rPr>
        <w:t>Learner</w:t>
      </w:r>
      <w:r w:rsidR="008D3C4A" w:rsidRPr="00D43EF5">
        <w:rPr>
          <w:rFonts w:eastAsia="標楷體"/>
          <w:b/>
          <w:sz w:val="24"/>
          <w:szCs w:val="24"/>
        </w:rPr>
        <w:t>.Predict</w:t>
      </w:r>
      <w:r w:rsidR="0000432C">
        <w:rPr>
          <w:rFonts w:eastAsia="標楷體"/>
          <w:sz w:val="24"/>
          <w:szCs w:val="24"/>
        </w:rPr>
        <w:t>(</w:t>
      </w:r>
      <w:r w:rsidR="0000432C" w:rsidRPr="00D43EF5">
        <w:rPr>
          <w:rFonts w:eastAsia="標楷體"/>
          <w:b/>
          <w:sz w:val="24"/>
          <w:szCs w:val="24"/>
        </w:rPr>
        <w:t>m</w:t>
      </w:r>
      <w:r w:rsidR="0000432C">
        <w:rPr>
          <w:rFonts w:eastAsia="標楷體"/>
          <w:sz w:val="24"/>
          <w:szCs w:val="24"/>
        </w:rPr>
        <w:t xml:space="preserve">, </w:t>
      </w:r>
      <w:r w:rsidR="0007526E" w:rsidRPr="00D43EF5">
        <w:rPr>
          <w:rFonts w:eastAsia="標楷體"/>
          <w:b/>
          <w:sz w:val="24"/>
          <w:szCs w:val="24"/>
        </w:rPr>
        <w:t>w</w:t>
      </w:r>
      <w:r w:rsidR="0007526E" w:rsidRPr="00D43EF5">
        <w:rPr>
          <w:rFonts w:eastAsia="標楷體"/>
          <w:b/>
          <w:sz w:val="24"/>
          <w:szCs w:val="24"/>
          <w:vertAlign w:val="subscript"/>
        </w:rPr>
        <w:t>4</w:t>
      </w:r>
      <w:r w:rsidR="00696B97">
        <w:rPr>
          <w:rFonts w:eastAsia="標楷體"/>
          <w:sz w:val="24"/>
          <w:szCs w:val="24"/>
        </w:rPr>
        <w:t>)</w:t>
      </w:r>
    </w:p>
    <w:p w:rsidR="00D264BE" w:rsidRPr="00C02CB4" w:rsidRDefault="00D264BE" w:rsidP="00D43EF5">
      <w:pPr>
        <w:rPr>
          <w:sz w:val="24"/>
          <w:szCs w:val="24"/>
        </w:rPr>
      </w:pPr>
    </w:p>
    <w:p w:rsidR="0023359B" w:rsidRPr="001B4B94" w:rsidRDefault="0023359B" w:rsidP="0023359B">
      <w:pPr>
        <w:pStyle w:val="23"/>
        <w:ind w:left="0"/>
        <w:rPr>
          <w:rFonts w:ascii="Times New Roman" w:eastAsia="標楷體" w:hAnsi="Times New Roman"/>
        </w:rPr>
      </w:pPr>
      <w:bookmarkStart w:id="40" w:name="_Toc411856350"/>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2</w:t>
      </w:r>
      <w:r w:rsidRPr="001B4B94">
        <w:rPr>
          <w:rFonts w:ascii="Times New Roman" w:eastAsia="標楷體" w:hAnsi="Times New Roman"/>
        </w:rPr>
        <w:t xml:space="preserve"> </w:t>
      </w:r>
      <w:r w:rsidR="00285789">
        <w:rPr>
          <w:rFonts w:ascii="Times New Roman" w:eastAsia="標楷體" w:hAnsi="Times New Roman"/>
        </w:rPr>
        <w:t>Fitting</w:t>
      </w:r>
      <w:r w:rsidRPr="0023359B">
        <w:rPr>
          <w:rFonts w:ascii="Times New Roman" w:eastAsia="標楷體" w:hAnsi="Times New Roman"/>
        </w:rPr>
        <w:t xml:space="preserve"> step 1: </w:t>
      </w:r>
      <w:r w:rsidR="007B7027">
        <w:rPr>
          <w:rFonts w:ascii="Times New Roman" w:eastAsia="標楷體" w:hAnsi="Times New Roman"/>
        </w:rPr>
        <w:t>W</w:t>
      </w:r>
      <w:r w:rsidRPr="0023359B">
        <w:rPr>
          <w:rFonts w:ascii="Times New Roman" w:eastAsia="標楷體" w:hAnsi="Times New Roman"/>
        </w:rPr>
        <w:t>indowing transformation</w:t>
      </w:r>
      <w:bookmarkEnd w:id="40"/>
    </w:p>
    <w:p w:rsidR="00F8366F" w:rsidRDefault="00E033B3" w:rsidP="00D43EF5">
      <w:pPr>
        <w:rPr>
          <w:sz w:val="24"/>
          <w:szCs w:val="24"/>
        </w:rPr>
      </w:pPr>
      <w:r>
        <w:rPr>
          <w:rFonts w:eastAsia="標楷體"/>
          <w:sz w:val="24"/>
          <w:szCs w:val="24"/>
        </w:rPr>
        <w:t xml:space="preserve">Before applying </w:t>
      </w:r>
      <w:r w:rsidR="000C5330">
        <w:rPr>
          <w:rFonts w:eastAsia="標楷體"/>
          <w:sz w:val="24"/>
          <w:szCs w:val="24"/>
        </w:rPr>
        <w:t>a regression model</w:t>
      </w:r>
      <w:r>
        <w:rPr>
          <w:rFonts w:eastAsia="標楷體"/>
          <w:sz w:val="24"/>
          <w:szCs w:val="24"/>
        </w:rPr>
        <w:t xml:space="preserve"> to time series forecasting, </w:t>
      </w:r>
      <w:r w:rsidR="000C5330">
        <w:rPr>
          <w:rFonts w:eastAsia="標楷體"/>
          <w:sz w:val="24"/>
          <w:szCs w:val="24"/>
        </w:rPr>
        <w:t xml:space="preserve">first </w:t>
      </w:r>
      <w:r>
        <w:rPr>
          <w:rFonts w:eastAsia="標楷體"/>
          <w:sz w:val="24"/>
          <w:szCs w:val="24"/>
        </w:rPr>
        <w:t xml:space="preserve">we need to transform a time series into a set of instances with a window size. Therefore, in this step, we need to decide window size. </w:t>
      </w:r>
      <w:r w:rsidR="0035250A">
        <w:rPr>
          <w:rFonts w:eastAsia="標楷體"/>
          <w:sz w:val="24"/>
          <w:szCs w:val="24"/>
        </w:rPr>
        <w:t xml:space="preserve">It can be decided either </w:t>
      </w:r>
      <w:r w:rsidR="006F090E">
        <w:rPr>
          <w:rFonts w:eastAsia="標楷體"/>
          <w:sz w:val="24"/>
          <w:szCs w:val="24"/>
        </w:rPr>
        <w:t xml:space="preserve">subjectively by people, </w:t>
      </w:r>
      <w:r w:rsidR="0035250A">
        <w:rPr>
          <w:rFonts w:eastAsia="標楷體"/>
          <w:sz w:val="24"/>
          <w:szCs w:val="24"/>
        </w:rPr>
        <w:t xml:space="preserve">or </w:t>
      </w:r>
      <w:r w:rsidR="006F090E">
        <w:rPr>
          <w:rFonts w:eastAsia="標楷體"/>
          <w:sz w:val="24"/>
          <w:szCs w:val="24"/>
        </w:rPr>
        <w:t xml:space="preserve">by </w:t>
      </w:r>
      <w:r w:rsidR="0035250A">
        <w:rPr>
          <w:rFonts w:eastAsia="標楷體"/>
          <w:sz w:val="24"/>
          <w:szCs w:val="24"/>
        </w:rPr>
        <w:t xml:space="preserve">model-selection </w:t>
      </w:r>
      <w:r>
        <w:rPr>
          <w:rFonts w:eastAsia="標楷體"/>
          <w:sz w:val="24"/>
          <w:szCs w:val="24"/>
        </w:rPr>
        <w:t>techniques</w:t>
      </w:r>
      <w:r w:rsidR="006F090E">
        <w:rPr>
          <w:rFonts w:eastAsia="標楷體"/>
          <w:sz w:val="24"/>
          <w:szCs w:val="24"/>
        </w:rPr>
        <w:t xml:space="preserve"> such as</w:t>
      </w:r>
      <w:r>
        <w:rPr>
          <w:rFonts w:eastAsia="標楷體"/>
          <w:sz w:val="24"/>
          <w:szCs w:val="24"/>
        </w:rPr>
        <w:t xml:space="preserve"> </w:t>
      </w:r>
      <w:r w:rsidR="008353AC">
        <w:rPr>
          <w:rFonts w:eastAsia="標楷體" w:hint="eastAsia"/>
          <w:sz w:val="24"/>
          <w:szCs w:val="24"/>
        </w:rPr>
        <w:t>AIC (</w:t>
      </w:r>
      <w:r w:rsidR="008353AC" w:rsidRPr="008353AC">
        <w:rPr>
          <w:rFonts w:eastAsia="標楷體"/>
          <w:sz w:val="24"/>
          <w:szCs w:val="24"/>
        </w:rPr>
        <w:t>Akaike information criterion</w:t>
      </w:r>
      <w:r w:rsidR="008353AC">
        <w:rPr>
          <w:rFonts w:eastAsia="標楷體" w:hint="eastAsia"/>
          <w:sz w:val="24"/>
          <w:szCs w:val="24"/>
        </w:rPr>
        <w:t>)</w:t>
      </w:r>
      <w:r>
        <w:rPr>
          <w:rFonts w:eastAsia="標楷體"/>
          <w:sz w:val="24"/>
          <w:szCs w:val="24"/>
        </w:rPr>
        <w:t xml:space="preserve"> and </w:t>
      </w:r>
      <w:r w:rsidR="006311FC">
        <w:rPr>
          <w:rFonts w:eastAsia="標楷體"/>
          <w:sz w:val="24"/>
          <w:szCs w:val="24"/>
        </w:rPr>
        <w:t>cross-validation</w:t>
      </w:r>
      <w:r w:rsidR="003D18BD">
        <w:rPr>
          <w:rFonts w:eastAsia="標楷體"/>
          <w:sz w:val="24"/>
          <w:szCs w:val="24"/>
        </w:rPr>
        <w:t>.</w:t>
      </w:r>
      <w:r w:rsidR="00011FEE">
        <w:rPr>
          <w:rFonts w:eastAsia="標楷體"/>
          <w:sz w:val="24"/>
          <w:szCs w:val="24"/>
        </w:rPr>
        <w:t xml:space="preserve"> In our experiments, </w:t>
      </w:r>
      <w:r w:rsidR="00A90452">
        <w:rPr>
          <w:rFonts w:eastAsia="標楷體"/>
          <w:sz w:val="24"/>
          <w:szCs w:val="24"/>
        </w:rPr>
        <w:t xml:space="preserve">we decide to use AIC for fairness because </w:t>
      </w:r>
      <w:r w:rsidR="006076D7">
        <w:rPr>
          <w:rFonts w:eastAsia="標楷體"/>
          <w:sz w:val="24"/>
          <w:szCs w:val="24"/>
        </w:rPr>
        <w:t xml:space="preserve">other time series models </w:t>
      </w:r>
      <w:r w:rsidR="00A90452">
        <w:rPr>
          <w:rFonts w:eastAsia="標楷體"/>
          <w:sz w:val="24"/>
          <w:szCs w:val="24"/>
        </w:rPr>
        <w:t xml:space="preserve">also use </w:t>
      </w:r>
      <w:r w:rsidR="001778F0">
        <w:rPr>
          <w:rFonts w:eastAsia="標楷體"/>
          <w:sz w:val="24"/>
          <w:szCs w:val="24"/>
        </w:rPr>
        <w:t xml:space="preserve">it or </w:t>
      </w:r>
      <w:r w:rsidR="00A90452">
        <w:rPr>
          <w:rFonts w:eastAsia="標楷體"/>
          <w:sz w:val="24"/>
          <w:szCs w:val="24"/>
        </w:rPr>
        <w:t>similar model-selection techniqu</w:t>
      </w:r>
      <w:r w:rsidR="005B63D4">
        <w:rPr>
          <w:rFonts w:eastAsia="標楷體"/>
          <w:sz w:val="24"/>
          <w:szCs w:val="24"/>
        </w:rPr>
        <w:t>e</w:t>
      </w:r>
      <w:r w:rsidR="00A90452">
        <w:rPr>
          <w:rFonts w:eastAsia="標楷體"/>
          <w:sz w:val="24"/>
          <w:szCs w:val="24"/>
        </w:rPr>
        <w:t xml:space="preserve">, </w:t>
      </w:r>
      <w:r w:rsidR="006076D7">
        <w:rPr>
          <w:rFonts w:eastAsia="標楷體"/>
          <w:sz w:val="24"/>
          <w:szCs w:val="24"/>
        </w:rPr>
        <w:t>e.g., ARIMA uses AICc, a variation of AIC</w:t>
      </w:r>
      <w:r w:rsidR="00A90452">
        <w:rPr>
          <w:rFonts w:eastAsia="標楷體"/>
          <w:sz w:val="24"/>
          <w:szCs w:val="24"/>
        </w:rPr>
        <w:t>, to decide how many past observations to include</w:t>
      </w:r>
      <w:r w:rsidR="00967C12">
        <w:rPr>
          <w:rFonts w:eastAsia="標楷體"/>
          <w:sz w:val="24"/>
          <w:szCs w:val="24"/>
        </w:rPr>
        <w:t xml:space="preserve"> as features</w:t>
      </w:r>
      <w:r w:rsidR="00A90452">
        <w:rPr>
          <w:rFonts w:eastAsia="標楷體"/>
          <w:sz w:val="24"/>
          <w:szCs w:val="24"/>
        </w:rPr>
        <w:t>.</w:t>
      </w:r>
    </w:p>
    <w:p w:rsidR="0023359B" w:rsidRDefault="0023359B" w:rsidP="00D43EF5">
      <w:pPr>
        <w:rPr>
          <w:sz w:val="24"/>
          <w:szCs w:val="24"/>
        </w:rPr>
      </w:pPr>
    </w:p>
    <w:p w:rsidR="0023359B" w:rsidRPr="001B4B94" w:rsidRDefault="0023359B" w:rsidP="0023359B">
      <w:pPr>
        <w:pStyle w:val="23"/>
        <w:ind w:left="0"/>
        <w:rPr>
          <w:rFonts w:ascii="Times New Roman" w:eastAsia="標楷體" w:hAnsi="Times New Roman"/>
        </w:rPr>
      </w:pPr>
      <w:bookmarkStart w:id="41" w:name="_Toc411856351"/>
      <w:r>
        <w:rPr>
          <w:rFonts w:ascii="Times New Roman" w:eastAsia="標楷體" w:hAnsi="Times New Roman"/>
        </w:rPr>
        <w:t>3</w:t>
      </w:r>
      <w:r w:rsidRPr="001B4B94">
        <w:rPr>
          <w:rFonts w:ascii="Times New Roman" w:eastAsia="標楷體" w:hAnsi="Times New Roman"/>
        </w:rPr>
        <w:t>.</w:t>
      </w:r>
      <w:r>
        <w:rPr>
          <w:rFonts w:ascii="Times New Roman" w:eastAsia="標楷體" w:hAnsi="Times New Roman"/>
        </w:rPr>
        <w:t>3</w:t>
      </w:r>
      <w:r w:rsidRPr="001B4B94">
        <w:rPr>
          <w:rFonts w:ascii="Times New Roman" w:eastAsia="標楷體" w:hAnsi="Times New Roman"/>
        </w:rPr>
        <w:t xml:space="preserve"> </w:t>
      </w:r>
      <w:r w:rsidR="00EB0D38">
        <w:rPr>
          <w:rFonts w:ascii="Times New Roman" w:eastAsia="標楷體" w:hAnsi="Times New Roman"/>
        </w:rPr>
        <w:t>Fitting</w:t>
      </w:r>
      <w:r w:rsidRPr="0023359B">
        <w:rPr>
          <w:rFonts w:ascii="Times New Roman" w:eastAsia="標楷體" w:hAnsi="Times New Roman"/>
        </w:rPr>
        <w:t xml:space="preserve"> step 2: </w:t>
      </w:r>
      <w:r w:rsidR="007B7027">
        <w:rPr>
          <w:rFonts w:ascii="Times New Roman" w:eastAsia="標楷體" w:hAnsi="Times New Roman"/>
        </w:rPr>
        <w:t>W</w:t>
      </w:r>
      <w:r w:rsidRPr="0023359B">
        <w:rPr>
          <w:rFonts w:ascii="Times New Roman" w:eastAsia="標楷體" w:hAnsi="Times New Roman"/>
        </w:rPr>
        <w:t>eighing training instances</w:t>
      </w:r>
      <w:bookmarkEnd w:id="41"/>
    </w:p>
    <w:p w:rsidR="00662CC1" w:rsidRDefault="00822441" w:rsidP="00D43EF5">
      <w:pPr>
        <w:rPr>
          <w:sz w:val="24"/>
          <w:szCs w:val="24"/>
        </w:rPr>
      </w:pPr>
      <w:r>
        <w:rPr>
          <w:rFonts w:eastAsia="標楷體"/>
          <w:sz w:val="24"/>
          <w:szCs w:val="24"/>
        </w:rPr>
        <w:t>This step is to weigh training instances (output of previous step) with a growth function that match our assumption</w:t>
      </w:r>
      <w:r w:rsidR="00B670E9">
        <w:rPr>
          <w:rFonts w:eastAsia="標楷體"/>
          <w:sz w:val="24"/>
          <w:szCs w:val="24"/>
        </w:rPr>
        <w:t xml:space="preserve"> (newer instances are more important)</w:t>
      </w:r>
      <w:r>
        <w:rPr>
          <w:rFonts w:eastAsia="標楷體"/>
          <w:sz w:val="24"/>
          <w:szCs w:val="24"/>
        </w:rPr>
        <w:t xml:space="preserve">. </w:t>
      </w:r>
      <w:r w:rsidR="00F8366F">
        <w:rPr>
          <w:rFonts w:eastAsia="標楷體"/>
          <w:sz w:val="24"/>
          <w:szCs w:val="24"/>
        </w:rPr>
        <w:t>Mathematically speaking, because there are infinite strictly increasing functions, there are infinite</w:t>
      </w:r>
      <w:r w:rsidR="00B670E9">
        <w:rPr>
          <w:rFonts w:eastAsia="標楷體"/>
          <w:sz w:val="24"/>
          <w:szCs w:val="24"/>
        </w:rPr>
        <w:t xml:space="preserve"> valid choices. </w:t>
      </w:r>
      <w:r w:rsidR="001533CB">
        <w:rPr>
          <w:rFonts w:eastAsia="標楷體"/>
          <w:sz w:val="24"/>
          <w:szCs w:val="24"/>
        </w:rPr>
        <w:t xml:space="preserve">Take illustration in 3.1 for </w:t>
      </w:r>
      <w:r w:rsidR="00CD0A8E">
        <w:rPr>
          <w:rFonts w:eastAsia="標楷體"/>
          <w:sz w:val="24"/>
          <w:szCs w:val="24"/>
        </w:rPr>
        <w:t xml:space="preserve">example, </w:t>
      </w:r>
      <w:r w:rsidR="00250631">
        <w:rPr>
          <w:rFonts w:eastAsia="標楷體"/>
          <w:sz w:val="24"/>
          <w:szCs w:val="24"/>
        </w:rPr>
        <w:t xml:space="preserve">the </w:t>
      </w:r>
      <w:r w:rsidR="00CD0A8E">
        <w:rPr>
          <w:rFonts w:eastAsia="標楷體"/>
          <w:sz w:val="24"/>
          <w:szCs w:val="24"/>
        </w:rPr>
        <w:t xml:space="preserve">importance order is </w:t>
      </w:r>
      <w:r w:rsidR="002717B0">
        <w:rPr>
          <w:rFonts w:eastAsia="標楷體"/>
          <w:sz w:val="24"/>
          <w:szCs w:val="24"/>
        </w:rPr>
        <w:t>w</w:t>
      </w:r>
      <w:r w:rsidR="002717B0" w:rsidRPr="00D43EF5">
        <w:rPr>
          <w:rFonts w:eastAsia="標楷體"/>
          <w:sz w:val="24"/>
          <w:szCs w:val="24"/>
          <w:vertAlign w:val="subscript"/>
        </w:rPr>
        <w:t>1</w:t>
      </w:r>
      <w:r w:rsidR="002717B0">
        <w:rPr>
          <w:rFonts w:eastAsia="標楷體"/>
          <w:sz w:val="24"/>
          <w:szCs w:val="24"/>
        </w:rPr>
        <w:t xml:space="preserve"> &lt; w</w:t>
      </w:r>
      <w:r w:rsidR="002717B0" w:rsidRPr="00D43EF5">
        <w:rPr>
          <w:rFonts w:eastAsia="標楷體"/>
          <w:sz w:val="24"/>
          <w:szCs w:val="24"/>
          <w:vertAlign w:val="subscript"/>
        </w:rPr>
        <w:t>2</w:t>
      </w:r>
      <w:r w:rsidR="002717B0">
        <w:rPr>
          <w:rFonts w:eastAsia="標楷體"/>
          <w:sz w:val="24"/>
          <w:szCs w:val="24"/>
        </w:rPr>
        <w:t xml:space="preserve"> &lt; w</w:t>
      </w:r>
      <w:r w:rsidR="002717B0" w:rsidRPr="00D43EF5">
        <w:rPr>
          <w:rFonts w:eastAsia="標楷體"/>
          <w:sz w:val="24"/>
          <w:szCs w:val="24"/>
          <w:vertAlign w:val="subscript"/>
        </w:rPr>
        <w:t>3</w:t>
      </w:r>
      <w:r w:rsidR="00CD0A8E">
        <w:rPr>
          <w:rFonts w:eastAsia="標楷體"/>
          <w:sz w:val="24"/>
          <w:szCs w:val="24"/>
        </w:rPr>
        <w:t>.</w:t>
      </w:r>
      <w:r w:rsidR="002717B0">
        <w:rPr>
          <w:rFonts w:eastAsia="標楷體"/>
          <w:sz w:val="24"/>
          <w:szCs w:val="24"/>
        </w:rPr>
        <w:t xml:space="preserve"> </w:t>
      </w:r>
      <w:r w:rsidR="001E6128">
        <w:rPr>
          <w:rFonts w:eastAsia="標楷體"/>
          <w:sz w:val="24"/>
          <w:szCs w:val="24"/>
        </w:rPr>
        <w:t xml:space="preserve">So, </w:t>
      </w:r>
      <w:r w:rsidR="00124060">
        <w:rPr>
          <w:rFonts w:eastAsia="標楷體"/>
          <w:sz w:val="24"/>
          <w:szCs w:val="24"/>
        </w:rPr>
        <w:t xml:space="preserve">what is the best growth function and </w:t>
      </w:r>
      <w:r w:rsidR="001E6128">
        <w:rPr>
          <w:rFonts w:eastAsia="標楷體"/>
          <w:sz w:val="24"/>
          <w:szCs w:val="24"/>
        </w:rPr>
        <w:t xml:space="preserve">how to find </w:t>
      </w:r>
      <w:r w:rsidR="00124060">
        <w:rPr>
          <w:rFonts w:eastAsia="標楷體"/>
          <w:sz w:val="24"/>
          <w:szCs w:val="24"/>
        </w:rPr>
        <w:t xml:space="preserve">it </w:t>
      </w:r>
      <w:r w:rsidR="001E6128">
        <w:rPr>
          <w:rFonts w:eastAsia="標楷體"/>
          <w:sz w:val="24"/>
          <w:szCs w:val="24"/>
        </w:rPr>
        <w:t>from infinite possibilities?</w:t>
      </w:r>
      <w:r w:rsidR="00934422">
        <w:rPr>
          <w:rFonts w:eastAsia="標楷體"/>
          <w:sz w:val="24"/>
          <w:szCs w:val="24"/>
        </w:rPr>
        <w:t xml:space="preserve"> </w:t>
      </w:r>
      <w:r w:rsidR="000F403A">
        <w:rPr>
          <w:rFonts w:eastAsia="標楷體"/>
          <w:sz w:val="24"/>
          <w:szCs w:val="24"/>
        </w:rPr>
        <w:t>First, w</w:t>
      </w:r>
      <w:r w:rsidR="00D739A3">
        <w:rPr>
          <w:rFonts w:eastAsia="標楷體"/>
          <w:sz w:val="24"/>
          <w:szCs w:val="24"/>
        </w:rPr>
        <w:t>e define the best growth function as the one that minimizes</w:t>
      </w:r>
      <w:r w:rsidR="00485D23">
        <w:rPr>
          <w:rFonts w:eastAsia="標楷體"/>
          <w:sz w:val="24"/>
          <w:szCs w:val="24"/>
        </w:rPr>
        <w:t xml:space="preserve"> the </w:t>
      </w:r>
      <w:r w:rsidR="00D739A3">
        <w:rPr>
          <w:rFonts w:eastAsia="標楷體"/>
          <w:sz w:val="24"/>
          <w:szCs w:val="24"/>
        </w:rPr>
        <w:t>testing error</w:t>
      </w:r>
      <w:r w:rsidR="00485D23">
        <w:rPr>
          <w:rFonts w:eastAsia="標楷體"/>
          <w:sz w:val="24"/>
          <w:szCs w:val="24"/>
        </w:rPr>
        <w:t xml:space="preserve"> of one-step forecast</w:t>
      </w:r>
      <w:r w:rsidR="00AB39B5">
        <w:rPr>
          <w:rFonts w:eastAsia="標楷體"/>
          <w:sz w:val="24"/>
          <w:szCs w:val="24"/>
        </w:rPr>
        <w:t>.</w:t>
      </w:r>
      <w:r w:rsidR="00D739A3">
        <w:rPr>
          <w:rFonts w:eastAsia="標楷體"/>
          <w:sz w:val="24"/>
          <w:szCs w:val="24"/>
        </w:rPr>
        <w:t xml:space="preserve"> </w:t>
      </w:r>
      <w:r w:rsidR="00AB39B5">
        <w:rPr>
          <w:rFonts w:eastAsia="標楷體"/>
          <w:sz w:val="24"/>
          <w:szCs w:val="24"/>
        </w:rPr>
        <w:t xml:space="preserve">Second, </w:t>
      </w:r>
      <w:r w:rsidR="00D739A3">
        <w:rPr>
          <w:rFonts w:eastAsia="標楷體"/>
          <w:sz w:val="24"/>
          <w:szCs w:val="24"/>
        </w:rPr>
        <w:t>w</w:t>
      </w:r>
      <w:r w:rsidR="000477E2">
        <w:rPr>
          <w:rFonts w:eastAsia="標楷體"/>
          <w:sz w:val="24"/>
          <w:szCs w:val="24"/>
        </w:rPr>
        <w:t xml:space="preserve">e </w:t>
      </w:r>
      <w:r w:rsidR="00F92746">
        <w:rPr>
          <w:rFonts w:eastAsia="標楷體"/>
          <w:sz w:val="24"/>
          <w:szCs w:val="24"/>
        </w:rPr>
        <w:t xml:space="preserve">consider </w:t>
      </w:r>
      <w:r w:rsidR="003E3B9E">
        <w:rPr>
          <w:rFonts w:eastAsia="標楷體"/>
          <w:sz w:val="24"/>
          <w:szCs w:val="24"/>
        </w:rPr>
        <w:t>three</w:t>
      </w:r>
      <w:r w:rsidR="00934422">
        <w:rPr>
          <w:rFonts w:eastAsia="標楷體"/>
          <w:sz w:val="24"/>
          <w:szCs w:val="24"/>
        </w:rPr>
        <w:t xml:space="preserve"> </w:t>
      </w:r>
      <w:r w:rsidR="008A5B8B">
        <w:rPr>
          <w:rFonts w:eastAsia="標楷體"/>
          <w:sz w:val="24"/>
          <w:szCs w:val="24"/>
        </w:rPr>
        <w:t>growth</w:t>
      </w:r>
      <w:r w:rsidR="001B2F75">
        <w:rPr>
          <w:rFonts w:eastAsia="標楷體"/>
          <w:sz w:val="24"/>
          <w:szCs w:val="24"/>
        </w:rPr>
        <w:t xml:space="preserve"> functions</w:t>
      </w:r>
      <w:r w:rsidR="008A5B8B">
        <w:rPr>
          <w:rFonts w:eastAsia="標楷體"/>
          <w:sz w:val="24"/>
          <w:szCs w:val="24"/>
        </w:rPr>
        <w:t xml:space="preserve">: </w:t>
      </w:r>
      <w:r w:rsidR="008A5B8B" w:rsidRPr="00D43EF5">
        <w:rPr>
          <w:rFonts w:eastAsia="標楷體"/>
          <w:b/>
          <w:sz w:val="24"/>
          <w:szCs w:val="24"/>
        </w:rPr>
        <w:t>linear</w:t>
      </w:r>
      <w:r w:rsidR="00B062C6">
        <w:rPr>
          <w:rFonts w:eastAsia="標楷體"/>
          <w:sz w:val="24"/>
          <w:szCs w:val="24"/>
        </w:rPr>
        <w:t xml:space="preserve"> (</w:t>
      </w:r>
      <w:r w:rsidR="00FB022B">
        <w:rPr>
          <w:rFonts w:eastAsia="標楷體"/>
          <w:sz w:val="24"/>
          <w:szCs w:val="24"/>
        </w:rPr>
        <w:t>x</w:t>
      </w:r>
      <w:r w:rsidR="00AE3795">
        <w:rPr>
          <w:rFonts w:eastAsia="標楷體"/>
          <w:sz w:val="24"/>
          <w:szCs w:val="24"/>
        </w:rPr>
        <w:t xml:space="preserve"> = { </w:t>
      </w:r>
      <w:r w:rsidR="003E1B3F">
        <w:rPr>
          <w:rFonts w:eastAsia="標楷體"/>
          <w:sz w:val="24"/>
          <w:szCs w:val="24"/>
        </w:rPr>
        <w:t>1</w:t>
      </w:r>
      <w:r w:rsidR="00AE3795">
        <w:rPr>
          <w:rFonts w:eastAsia="標楷體"/>
          <w:sz w:val="24"/>
          <w:szCs w:val="24"/>
        </w:rPr>
        <w:t xml:space="preserve">, </w:t>
      </w:r>
      <w:r w:rsidR="003E1B3F">
        <w:rPr>
          <w:rFonts w:eastAsia="標楷體"/>
          <w:sz w:val="24"/>
          <w:szCs w:val="24"/>
        </w:rPr>
        <w:t>2</w:t>
      </w:r>
      <w:r w:rsidR="00AE3795">
        <w:rPr>
          <w:rFonts w:eastAsia="標楷體"/>
          <w:sz w:val="24"/>
          <w:szCs w:val="24"/>
        </w:rPr>
        <w:t>,</w:t>
      </w:r>
      <w:r w:rsidR="005E44B7">
        <w:rPr>
          <w:rFonts w:eastAsia="標楷體"/>
          <w:sz w:val="24"/>
          <w:szCs w:val="24"/>
        </w:rPr>
        <w:t xml:space="preserve"> </w:t>
      </w:r>
      <w:r w:rsidR="003E1B3F">
        <w:rPr>
          <w:rFonts w:eastAsia="標楷體"/>
          <w:sz w:val="24"/>
          <w:szCs w:val="24"/>
        </w:rPr>
        <w:t>3</w:t>
      </w:r>
      <w:r w:rsidR="005E44B7">
        <w:rPr>
          <w:rFonts w:eastAsia="標楷體"/>
          <w:sz w:val="24"/>
          <w:szCs w:val="24"/>
        </w:rPr>
        <w:t>,</w:t>
      </w:r>
      <w:r w:rsidR="00AE3795">
        <w:rPr>
          <w:rFonts w:eastAsia="標楷體"/>
          <w:sz w:val="24"/>
          <w:szCs w:val="24"/>
        </w:rPr>
        <w:t>… }</w:t>
      </w:r>
      <w:r w:rsidR="00FB022B">
        <w:rPr>
          <w:rFonts w:eastAsia="標楷體"/>
          <w:sz w:val="24"/>
          <w:szCs w:val="24"/>
        </w:rPr>
        <w:t>)</w:t>
      </w:r>
      <w:r w:rsidR="008A5B8B">
        <w:rPr>
          <w:rFonts w:eastAsia="標楷體"/>
          <w:sz w:val="24"/>
          <w:szCs w:val="24"/>
        </w:rPr>
        <w:t>,</w:t>
      </w:r>
      <w:r w:rsidR="000C0F97">
        <w:rPr>
          <w:rFonts w:eastAsia="標楷體"/>
          <w:sz w:val="24"/>
          <w:szCs w:val="24"/>
        </w:rPr>
        <w:t xml:space="preserve"> </w:t>
      </w:r>
      <w:r w:rsidR="000C0F97" w:rsidRPr="00FB47D8">
        <w:rPr>
          <w:rFonts w:eastAsia="標楷體"/>
          <w:b/>
          <w:sz w:val="24"/>
          <w:szCs w:val="24"/>
        </w:rPr>
        <w:t>exponential</w:t>
      </w:r>
      <w:r w:rsidR="000C0F97">
        <w:rPr>
          <w:rFonts w:eastAsia="標楷體"/>
          <w:sz w:val="24"/>
          <w:szCs w:val="24"/>
        </w:rPr>
        <w:t xml:space="preserve"> (e</w:t>
      </w:r>
      <w:r w:rsidR="000C0F97" w:rsidRPr="00FB47D8">
        <w:rPr>
          <w:rFonts w:eastAsia="標楷體"/>
          <w:sz w:val="24"/>
          <w:szCs w:val="24"/>
          <w:vertAlign w:val="superscript"/>
        </w:rPr>
        <w:t>x</w:t>
      </w:r>
      <w:r w:rsidR="000C0F97">
        <w:rPr>
          <w:rFonts w:eastAsia="標楷體"/>
          <w:sz w:val="24"/>
          <w:szCs w:val="24"/>
        </w:rPr>
        <w:t xml:space="preserve"> )</w:t>
      </w:r>
      <w:r w:rsidR="008A5B8B">
        <w:rPr>
          <w:rFonts w:eastAsia="標楷體"/>
          <w:sz w:val="24"/>
          <w:szCs w:val="24"/>
        </w:rPr>
        <w:t xml:space="preserve">, and </w:t>
      </w:r>
      <w:r w:rsidR="000C0F97" w:rsidRPr="00D43EF5">
        <w:rPr>
          <w:rFonts w:eastAsia="標楷體"/>
          <w:b/>
          <w:sz w:val="24"/>
          <w:szCs w:val="24"/>
        </w:rPr>
        <w:t xml:space="preserve">cubic </w:t>
      </w:r>
      <w:r w:rsidR="008A5B8B" w:rsidRPr="00D43EF5">
        <w:rPr>
          <w:rFonts w:eastAsia="標楷體"/>
          <w:b/>
          <w:sz w:val="24"/>
          <w:szCs w:val="24"/>
        </w:rPr>
        <w:t>exponential</w:t>
      </w:r>
      <w:r w:rsidR="00934422">
        <w:rPr>
          <w:rFonts w:eastAsia="標楷體"/>
          <w:sz w:val="24"/>
          <w:szCs w:val="24"/>
        </w:rPr>
        <w:t xml:space="preserve"> (</w:t>
      </w:r>
      <w:r w:rsidR="000C0F97">
        <w:rPr>
          <w:rFonts w:eastAsia="標楷體"/>
          <w:sz w:val="24"/>
          <w:szCs w:val="24"/>
        </w:rPr>
        <w:t>e</w:t>
      </w:r>
      <w:r w:rsidR="000C0F97">
        <w:rPr>
          <w:rFonts w:eastAsia="標楷體"/>
          <w:sz w:val="24"/>
          <w:szCs w:val="24"/>
          <w:vertAlign w:val="superscript"/>
        </w:rPr>
        <w:t>3x</w:t>
      </w:r>
      <w:r w:rsidR="000C0F97">
        <w:rPr>
          <w:rFonts w:eastAsia="標楷體"/>
          <w:sz w:val="24"/>
          <w:szCs w:val="24"/>
        </w:rPr>
        <w:t>)</w:t>
      </w:r>
      <w:r w:rsidR="008A5B8B">
        <w:rPr>
          <w:rFonts w:eastAsia="標楷體"/>
          <w:sz w:val="24"/>
          <w:szCs w:val="24"/>
        </w:rPr>
        <w:t xml:space="preserve"> growth</w:t>
      </w:r>
      <w:r w:rsidR="00165E59">
        <w:rPr>
          <w:rFonts w:eastAsia="標楷體"/>
          <w:sz w:val="24"/>
          <w:szCs w:val="24"/>
        </w:rPr>
        <w:t>.</w:t>
      </w:r>
      <w:r w:rsidR="00D739A3">
        <w:rPr>
          <w:rFonts w:eastAsia="標楷體"/>
          <w:sz w:val="24"/>
          <w:szCs w:val="24"/>
        </w:rPr>
        <w:t xml:space="preserve"> </w:t>
      </w:r>
      <w:r w:rsidR="009A0E0A">
        <w:rPr>
          <w:rFonts w:eastAsia="標楷體"/>
          <w:sz w:val="24"/>
          <w:szCs w:val="24"/>
        </w:rPr>
        <w:t xml:space="preserve">Because testing </w:t>
      </w:r>
      <w:r w:rsidR="004A237A">
        <w:rPr>
          <w:rFonts w:eastAsia="標楷體"/>
          <w:sz w:val="24"/>
          <w:szCs w:val="24"/>
        </w:rPr>
        <w:t xml:space="preserve">error is unknown during training, we </w:t>
      </w:r>
      <w:r w:rsidR="00EB49E9">
        <w:rPr>
          <w:rFonts w:eastAsia="標楷體"/>
          <w:sz w:val="24"/>
          <w:szCs w:val="24"/>
        </w:rPr>
        <w:t xml:space="preserve">choose the growth function </w:t>
      </w:r>
      <w:r w:rsidR="004A237A">
        <w:rPr>
          <w:rFonts w:eastAsia="標楷體"/>
          <w:sz w:val="24"/>
          <w:szCs w:val="24"/>
        </w:rPr>
        <w:t xml:space="preserve">that minimizes the </w:t>
      </w:r>
      <w:r w:rsidR="00544AC6">
        <w:rPr>
          <w:rFonts w:eastAsia="標楷體"/>
          <w:sz w:val="24"/>
          <w:szCs w:val="24"/>
        </w:rPr>
        <w:t xml:space="preserve">validation error of </w:t>
      </w:r>
      <w:r w:rsidR="004A237A">
        <w:rPr>
          <w:rFonts w:eastAsia="標楷體"/>
          <w:sz w:val="24"/>
          <w:szCs w:val="24"/>
        </w:rPr>
        <w:t>one-step forecast.</w:t>
      </w:r>
      <w:r w:rsidR="003E3B9E">
        <w:rPr>
          <w:rFonts w:eastAsia="標楷體"/>
          <w:sz w:val="24"/>
          <w:szCs w:val="24"/>
        </w:rPr>
        <w:t xml:space="preserve"> Although other growth functions should be considered,</w:t>
      </w:r>
      <w:r w:rsidR="00E43845">
        <w:rPr>
          <w:rFonts w:eastAsia="標楷體"/>
          <w:sz w:val="24"/>
          <w:szCs w:val="24"/>
        </w:rPr>
        <w:t xml:space="preserve"> the three functions above are enough for our data set</w:t>
      </w:r>
      <w:r w:rsidR="003E3B9E">
        <w:rPr>
          <w:rFonts w:eastAsia="標楷體"/>
          <w:sz w:val="24"/>
          <w:szCs w:val="24"/>
        </w:rPr>
        <w:t>.</w:t>
      </w:r>
    </w:p>
    <w:p w:rsidR="00662CC1" w:rsidRDefault="00662CC1" w:rsidP="00D43EF5">
      <w:pPr>
        <w:rPr>
          <w:sz w:val="24"/>
          <w:szCs w:val="24"/>
        </w:rPr>
      </w:pPr>
    </w:p>
    <w:p w:rsidR="00E43845" w:rsidRDefault="00E43845" w:rsidP="00D43EF5">
      <w:pPr>
        <w:rPr>
          <w:sz w:val="24"/>
          <w:szCs w:val="24"/>
        </w:rPr>
      </w:pPr>
      <w:r>
        <w:rPr>
          <w:rFonts w:hint="eastAsia"/>
          <w:sz w:val="24"/>
          <w:szCs w:val="24"/>
        </w:rPr>
        <w:t>After a growth function</w:t>
      </w:r>
      <w:r>
        <w:rPr>
          <w:sz w:val="24"/>
          <w:szCs w:val="24"/>
        </w:rPr>
        <w:t xml:space="preserve"> is decided</w:t>
      </w:r>
      <w:r>
        <w:rPr>
          <w:rFonts w:hint="eastAsia"/>
          <w:sz w:val="24"/>
          <w:szCs w:val="24"/>
        </w:rPr>
        <w:t xml:space="preserve">, </w:t>
      </w:r>
      <w:r>
        <w:rPr>
          <w:sz w:val="24"/>
          <w:szCs w:val="24"/>
        </w:rPr>
        <w:t xml:space="preserve">there are two ways to weighs training instances: resampling </w:t>
      </w:r>
      <w:r w:rsidR="008B73A5">
        <w:rPr>
          <w:sz w:val="24"/>
          <w:szCs w:val="24"/>
        </w:rPr>
        <w:t xml:space="preserve">instances </w:t>
      </w:r>
      <w:r>
        <w:rPr>
          <w:sz w:val="24"/>
          <w:szCs w:val="24"/>
        </w:rPr>
        <w:t xml:space="preserve">with weights </w:t>
      </w:r>
      <w:r w:rsidR="00DF027E">
        <w:rPr>
          <w:sz w:val="24"/>
          <w:szCs w:val="24"/>
        </w:rPr>
        <w:t>or infuse weights into the fitting process of base learning algorithm.</w:t>
      </w:r>
      <w:r w:rsidR="003232CD">
        <w:rPr>
          <w:sz w:val="24"/>
          <w:szCs w:val="24"/>
        </w:rPr>
        <w:t xml:space="preserve"> Not all learning algorithm</w:t>
      </w:r>
      <w:r w:rsidR="00680B03">
        <w:rPr>
          <w:sz w:val="24"/>
          <w:szCs w:val="24"/>
        </w:rPr>
        <w:t>s</w:t>
      </w:r>
      <w:r w:rsidR="003232CD">
        <w:rPr>
          <w:sz w:val="24"/>
          <w:szCs w:val="24"/>
        </w:rPr>
        <w:t xml:space="preserve"> support instance weights during fitting, </w:t>
      </w:r>
      <w:r w:rsidR="00680B03">
        <w:rPr>
          <w:sz w:val="24"/>
          <w:szCs w:val="24"/>
        </w:rPr>
        <w:t xml:space="preserve">but </w:t>
      </w:r>
      <w:r w:rsidR="00355403">
        <w:rPr>
          <w:sz w:val="24"/>
          <w:szCs w:val="24"/>
        </w:rPr>
        <w:t xml:space="preserve">resampling </w:t>
      </w:r>
      <w:r w:rsidR="00680B03">
        <w:rPr>
          <w:sz w:val="24"/>
          <w:szCs w:val="24"/>
        </w:rPr>
        <w:t>always work because it is a</w:t>
      </w:r>
      <w:r w:rsidR="00631720">
        <w:rPr>
          <w:sz w:val="24"/>
          <w:szCs w:val="24"/>
        </w:rPr>
        <w:t>n approach at</w:t>
      </w:r>
      <w:r w:rsidR="00680B03">
        <w:rPr>
          <w:sz w:val="24"/>
          <w:szCs w:val="24"/>
        </w:rPr>
        <w:t xml:space="preserve"> data level.</w:t>
      </w:r>
      <w:r w:rsidR="00B12860">
        <w:rPr>
          <w:sz w:val="24"/>
          <w:szCs w:val="24"/>
        </w:rPr>
        <w:t xml:space="preserve"> Since we want TWR to be general, we choose resampling.</w:t>
      </w:r>
    </w:p>
    <w:p w:rsidR="00E43845" w:rsidRPr="00D91E30" w:rsidRDefault="00E43845" w:rsidP="00D43EF5">
      <w:pPr>
        <w:rPr>
          <w:sz w:val="24"/>
          <w:szCs w:val="24"/>
        </w:rPr>
      </w:pPr>
    </w:p>
    <w:p w:rsidR="00DA400B" w:rsidRDefault="00D91E30" w:rsidP="00D43EF5">
      <w:pPr>
        <w:rPr>
          <w:sz w:val="24"/>
          <w:szCs w:val="24"/>
        </w:rPr>
      </w:pPr>
      <w:r>
        <w:rPr>
          <w:rFonts w:eastAsia="標楷體"/>
          <w:sz w:val="24"/>
          <w:szCs w:val="24"/>
        </w:rPr>
        <w:t xml:space="preserve">There is a small side benefit by using resampling: </w:t>
      </w:r>
      <w:r w:rsidR="0063547C">
        <w:rPr>
          <w:rFonts w:eastAsia="標楷體"/>
          <w:sz w:val="24"/>
          <w:szCs w:val="24"/>
        </w:rPr>
        <w:t>i</w:t>
      </w:r>
      <w:r>
        <w:rPr>
          <w:rFonts w:eastAsia="標楷體"/>
          <w:sz w:val="24"/>
          <w:szCs w:val="24"/>
        </w:rPr>
        <w:t xml:space="preserve">t </w:t>
      </w:r>
      <w:r w:rsidR="00DA400B">
        <w:rPr>
          <w:rFonts w:eastAsia="標楷體"/>
          <w:sz w:val="24"/>
          <w:szCs w:val="24"/>
        </w:rPr>
        <w:t>narrow</w:t>
      </w:r>
      <w:r>
        <w:rPr>
          <w:rFonts w:eastAsia="標楷體"/>
          <w:sz w:val="24"/>
          <w:szCs w:val="24"/>
        </w:rPr>
        <w:t>s</w:t>
      </w:r>
      <w:r w:rsidR="00DA400B">
        <w:rPr>
          <w:rFonts w:eastAsia="標楷體"/>
          <w:sz w:val="24"/>
          <w:szCs w:val="24"/>
        </w:rPr>
        <w:t xml:space="preserve"> down the search space</w:t>
      </w:r>
      <w:r>
        <w:rPr>
          <w:rFonts w:eastAsia="標楷體"/>
          <w:sz w:val="24"/>
          <w:szCs w:val="24"/>
        </w:rPr>
        <w:t xml:space="preserve"> of growth functions. </w:t>
      </w:r>
      <w:r w:rsidR="00DA400B">
        <w:rPr>
          <w:rFonts w:eastAsia="標楷體"/>
          <w:sz w:val="24"/>
          <w:szCs w:val="24"/>
        </w:rPr>
        <w:t>By resampling training instances with given weights as probability (sampling with replacement</w:t>
      </w:r>
      <w:r w:rsidR="00403085">
        <w:rPr>
          <w:rFonts w:eastAsia="標楷體"/>
          <w:sz w:val="24"/>
          <w:szCs w:val="24"/>
        </w:rPr>
        <w:t>, i.e., bootstrap sampling</w:t>
      </w:r>
      <w:r w:rsidR="00DA400B">
        <w:rPr>
          <w:rFonts w:eastAsia="標楷體"/>
          <w:sz w:val="24"/>
          <w:szCs w:val="24"/>
        </w:rPr>
        <w:t xml:space="preserve">), </w:t>
      </w:r>
      <w:r w:rsidR="00362A5C">
        <w:rPr>
          <w:rFonts w:eastAsia="標楷體"/>
          <w:sz w:val="24"/>
          <w:szCs w:val="24"/>
        </w:rPr>
        <w:t xml:space="preserve">many weights </w:t>
      </w:r>
      <w:r w:rsidR="00DA400B">
        <w:rPr>
          <w:rFonts w:eastAsia="標楷體"/>
          <w:sz w:val="24"/>
          <w:szCs w:val="24"/>
        </w:rPr>
        <w:t xml:space="preserve">assignments </w:t>
      </w:r>
      <w:r w:rsidR="00362A5C">
        <w:rPr>
          <w:rFonts w:eastAsia="標楷體"/>
          <w:sz w:val="24"/>
          <w:szCs w:val="24"/>
        </w:rPr>
        <w:t xml:space="preserve">actually </w:t>
      </w:r>
      <w:r w:rsidR="00DA400B">
        <w:rPr>
          <w:rFonts w:eastAsia="標楷體"/>
          <w:sz w:val="24"/>
          <w:szCs w:val="24"/>
        </w:rPr>
        <w:t xml:space="preserve">produce the </w:t>
      </w:r>
      <w:r w:rsidR="00362A5C">
        <w:rPr>
          <w:rFonts w:eastAsia="標楷體"/>
          <w:sz w:val="24"/>
          <w:szCs w:val="24"/>
        </w:rPr>
        <w:t>same resampling result.</w:t>
      </w:r>
      <w:r w:rsidR="0036410D">
        <w:rPr>
          <w:rFonts w:eastAsia="標楷體"/>
          <w:sz w:val="24"/>
          <w:szCs w:val="24"/>
        </w:rPr>
        <w:t xml:space="preserve"> For example, </w:t>
      </w:r>
      <w:r w:rsidR="00163AEA">
        <w:rPr>
          <w:rFonts w:eastAsia="標楷體"/>
          <w:sz w:val="24"/>
          <w:szCs w:val="24"/>
        </w:rPr>
        <w:t>e</w:t>
      </w:r>
      <w:r w:rsidR="00163AEA">
        <w:rPr>
          <w:rFonts w:eastAsia="標楷體"/>
          <w:sz w:val="24"/>
          <w:szCs w:val="24"/>
          <w:vertAlign w:val="superscript"/>
        </w:rPr>
        <w:t>3x</w:t>
      </w:r>
      <w:r w:rsidR="00163AEA">
        <w:rPr>
          <w:rFonts w:eastAsia="標楷體"/>
          <w:sz w:val="24"/>
          <w:szCs w:val="24"/>
        </w:rPr>
        <w:t xml:space="preserve"> </w:t>
      </w:r>
      <w:r w:rsidR="0036410D">
        <w:rPr>
          <w:rFonts w:eastAsia="標楷體"/>
          <w:sz w:val="24"/>
          <w:szCs w:val="24"/>
        </w:rPr>
        <w:t xml:space="preserve">and </w:t>
      </w:r>
      <w:r w:rsidR="00163AEA">
        <w:rPr>
          <w:rFonts w:eastAsia="標楷體"/>
          <w:sz w:val="24"/>
          <w:szCs w:val="24"/>
        </w:rPr>
        <w:t>e</w:t>
      </w:r>
      <w:r w:rsidR="00163AEA">
        <w:rPr>
          <w:rFonts w:eastAsia="標楷體"/>
          <w:sz w:val="24"/>
          <w:szCs w:val="24"/>
          <w:vertAlign w:val="superscript"/>
        </w:rPr>
        <w:t>4x</w:t>
      </w:r>
      <w:r w:rsidR="0036410D">
        <w:rPr>
          <w:rFonts w:eastAsia="標楷體"/>
          <w:sz w:val="24"/>
          <w:szCs w:val="24"/>
        </w:rPr>
        <w:t xml:space="preserve"> produces </w:t>
      </w:r>
      <w:r w:rsidR="00BD5A0E">
        <w:rPr>
          <w:rFonts w:eastAsia="標楷體"/>
          <w:sz w:val="24"/>
          <w:szCs w:val="24"/>
        </w:rPr>
        <w:t xml:space="preserve">probability </w:t>
      </w:r>
      <w:r w:rsidR="0036410D">
        <w:rPr>
          <w:rFonts w:eastAsia="標楷體"/>
          <w:sz w:val="24"/>
          <w:szCs w:val="24"/>
        </w:rPr>
        <w:t>p</w:t>
      </w:r>
      <w:r w:rsidR="00163AEA">
        <w:rPr>
          <w:rFonts w:eastAsia="標楷體"/>
          <w:sz w:val="24"/>
          <w:szCs w:val="24"/>
        </w:rPr>
        <w:t>3 = { 0.01%, 0.23%, 4.73%, 95.02% }, p4 = { 6.03e-2%, 0.03%, 1.79%, 98.16</w:t>
      </w:r>
      <w:r w:rsidR="0036410D">
        <w:rPr>
          <w:rFonts w:eastAsia="標楷體"/>
          <w:sz w:val="24"/>
          <w:szCs w:val="24"/>
        </w:rPr>
        <w:t>% }</w:t>
      </w:r>
      <w:r w:rsidR="00BD5A0E">
        <w:rPr>
          <w:rFonts w:eastAsia="標楷體"/>
          <w:sz w:val="24"/>
          <w:szCs w:val="24"/>
        </w:rPr>
        <w:t>, respectively.</w:t>
      </w:r>
      <w:r w:rsidR="00BC0648">
        <w:rPr>
          <w:rFonts w:eastAsia="標楷體"/>
          <w:sz w:val="24"/>
          <w:szCs w:val="24"/>
        </w:rPr>
        <w:t xml:space="preserve"> By resampling </w:t>
      </w:r>
      <w:r w:rsidR="00EC7E61">
        <w:rPr>
          <w:rFonts w:eastAsia="標楷體"/>
          <w:sz w:val="24"/>
          <w:szCs w:val="24"/>
        </w:rPr>
        <w:t xml:space="preserve">4 instances </w:t>
      </w:r>
      <w:r w:rsidR="00BC0648">
        <w:rPr>
          <w:rFonts w:eastAsia="標楷體"/>
          <w:sz w:val="24"/>
          <w:szCs w:val="24"/>
        </w:rPr>
        <w:t>with p</w:t>
      </w:r>
      <w:r w:rsidR="00163AEA">
        <w:rPr>
          <w:rFonts w:eastAsia="標楷體"/>
          <w:sz w:val="24"/>
          <w:szCs w:val="24"/>
        </w:rPr>
        <w:t>3</w:t>
      </w:r>
      <w:r w:rsidR="00BC0648">
        <w:rPr>
          <w:rFonts w:eastAsia="標楷體"/>
          <w:sz w:val="24"/>
          <w:szCs w:val="24"/>
        </w:rPr>
        <w:t xml:space="preserve"> and p</w:t>
      </w:r>
      <w:r w:rsidR="00163AEA">
        <w:rPr>
          <w:rFonts w:eastAsia="標楷體"/>
          <w:sz w:val="24"/>
          <w:szCs w:val="24"/>
        </w:rPr>
        <w:t>4</w:t>
      </w:r>
      <w:r w:rsidR="00BC0648">
        <w:rPr>
          <w:rFonts w:eastAsia="標楷體"/>
          <w:sz w:val="24"/>
          <w:szCs w:val="24"/>
        </w:rPr>
        <w:t xml:space="preserve">, </w:t>
      </w:r>
      <w:r w:rsidR="00185449">
        <w:rPr>
          <w:rFonts w:eastAsia="標楷體"/>
          <w:sz w:val="24"/>
          <w:szCs w:val="24"/>
        </w:rPr>
        <w:t>it is very likely that their result</w:t>
      </w:r>
      <w:r w:rsidR="006B57FD">
        <w:rPr>
          <w:rFonts w:eastAsia="標楷體"/>
          <w:sz w:val="24"/>
          <w:szCs w:val="24"/>
        </w:rPr>
        <w:t xml:space="preserve">s </w:t>
      </w:r>
      <w:r w:rsidR="00CC6635">
        <w:rPr>
          <w:rFonts w:eastAsia="標楷體"/>
          <w:sz w:val="24"/>
          <w:szCs w:val="24"/>
        </w:rPr>
        <w:t xml:space="preserve">are the same </w:t>
      </w:r>
      <w:r w:rsidR="003A45C1">
        <w:rPr>
          <w:rFonts w:eastAsia="標楷體"/>
          <w:sz w:val="24"/>
          <w:szCs w:val="24"/>
        </w:rPr>
        <w:t>because over 95% the 4</w:t>
      </w:r>
      <w:r w:rsidR="003A45C1" w:rsidRPr="003A45C1">
        <w:rPr>
          <w:rFonts w:eastAsia="標楷體"/>
          <w:sz w:val="24"/>
          <w:szCs w:val="24"/>
          <w:vertAlign w:val="superscript"/>
        </w:rPr>
        <w:t>th</w:t>
      </w:r>
      <w:r w:rsidR="003A45C1">
        <w:rPr>
          <w:rFonts w:eastAsia="標楷體"/>
          <w:sz w:val="24"/>
          <w:szCs w:val="24"/>
        </w:rPr>
        <w:t xml:space="preserve"> instance is sampled.</w:t>
      </w:r>
    </w:p>
    <w:p w:rsidR="00DA400B" w:rsidRPr="006B57FD" w:rsidRDefault="00DA400B" w:rsidP="00D43EF5">
      <w:pPr>
        <w:rPr>
          <w:sz w:val="24"/>
          <w:szCs w:val="24"/>
        </w:rPr>
      </w:pPr>
    </w:p>
    <w:p w:rsidR="00145F18" w:rsidRDefault="0063547C" w:rsidP="00D43EF5">
      <w:pPr>
        <w:rPr>
          <w:sz w:val="24"/>
          <w:szCs w:val="24"/>
        </w:rPr>
      </w:pPr>
      <w:r>
        <w:rPr>
          <w:rFonts w:eastAsia="標楷體"/>
          <w:sz w:val="24"/>
          <w:szCs w:val="24"/>
        </w:rPr>
        <w:t>Although r</w:t>
      </w:r>
      <w:r w:rsidR="000E157A">
        <w:rPr>
          <w:rFonts w:eastAsia="標楷體"/>
          <w:sz w:val="24"/>
          <w:szCs w:val="24"/>
        </w:rPr>
        <w:t xml:space="preserve">esampling </w:t>
      </w:r>
      <w:r>
        <w:rPr>
          <w:rFonts w:eastAsia="標楷體"/>
          <w:sz w:val="24"/>
          <w:szCs w:val="24"/>
        </w:rPr>
        <w:t>has its adv</w:t>
      </w:r>
      <w:r w:rsidR="00132CA8">
        <w:rPr>
          <w:rFonts w:eastAsia="標楷體"/>
          <w:sz w:val="24"/>
          <w:szCs w:val="24"/>
        </w:rPr>
        <w:t>antages, it also has a downside:</w:t>
      </w:r>
      <w:r>
        <w:rPr>
          <w:rFonts w:eastAsia="標楷體"/>
          <w:sz w:val="24"/>
          <w:szCs w:val="24"/>
        </w:rPr>
        <w:t xml:space="preserve"> </w:t>
      </w:r>
      <w:r w:rsidR="007F346B">
        <w:rPr>
          <w:rFonts w:eastAsia="標楷體"/>
          <w:sz w:val="24"/>
          <w:szCs w:val="24"/>
        </w:rPr>
        <w:t>it introduces randomness</w:t>
      </w:r>
      <w:r w:rsidR="00993F7E">
        <w:rPr>
          <w:rFonts w:eastAsia="標楷體"/>
          <w:sz w:val="24"/>
          <w:szCs w:val="24"/>
        </w:rPr>
        <w:t xml:space="preserve"> and variance into results</w:t>
      </w:r>
      <w:r w:rsidR="00D3363F">
        <w:rPr>
          <w:rFonts w:eastAsia="標楷體"/>
          <w:sz w:val="24"/>
          <w:szCs w:val="24"/>
        </w:rPr>
        <w:t xml:space="preserve">. To avoid this side effect, </w:t>
      </w:r>
      <w:r w:rsidR="00993F7E">
        <w:rPr>
          <w:rFonts w:eastAsia="標楷體"/>
          <w:sz w:val="24"/>
          <w:szCs w:val="24"/>
        </w:rPr>
        <w:t>bagging</w:t>
      </w:r>
      <w:r w:rsidR="00213B80">
        <w:rPr>
          <w:rFonts w:eastAsia="標楷體"/>
          <w:sz w:val="24"/>
          <w:szCs w:val="24"/>
        </w:rPr>
        <w:t xml:space="preserve"> [</w:t>
      </w:r>
      <w:r w:rsidR="00D3183A">
        <w:rPr>
          <w:rFonts w:eastAsia="標楷體"/>
          <w:sz w:val="24"/>
          <w:szCs w:val="24"/>
        </w:rPr>
        <w:t>8</w:t>
      </w:r>
      <w:r w:rsidR="00213B80">
        <w:rPr>
          <w:rFonts w:eastAsia="標楷體"/>
          <w:sz w:val="24"/>
          <w:szCs w:val="24"/>
        </w:rPr>
        <w:t>]</w:t>
      </w:r>
      <w:r w:rsidR="00993F7E">
        <w:rPr>
          <w:rFonts w:eastAsia="標楷體"/>
          <w:sz w:val="24"/>
          <w:szCs w:val="24"/>
        </w:rPr>
        <w:t xml:space="preserve"> is used</w:t>
      </w:r>
      <w:r w:rsidR="00F974B9">
        <w:rPr>
          <w:rFonts w:eastAsia="標楷體"/>
          <w:sz w:val="24"/>
          <w:szCs w:val="24"/>
        </w:rPr>
        <w:t xml:space="preserve">, i.e., </w:t>
      </w:r>
      <w:r w:rsidR="00985C8C">
        <w:rPr>
          <w:rFonts w:eastAsia="標楷體"/>
          <w:sz w:val="24"/>
          <w:szCs w:val="24"/>
        </w:rPr>
        <w:t xml:space="preserve">we </w:t>
      </w:r>
      <w:r w:rsidR="00A67D8E">
        <w:rPr>
          <w:rFonts w:eastAsia="標楷體"/>
          <w:sz w:val="24"/>
          <w:szCs w:val="24"/>
        </w:rPr>
        <w:t xml:space="preserve">resample many data sets from the same probability, build a </w:t>
      </w:r>
      <w:r w:rsidR="007F346B">
        <w:rPr>
          <w:rFonts w:eastAsia="標楷體"/>
          <w:sz w:val="24"/>
          <w:szCs w:val="24"/>
        </w:rPr>
        <w:t>base model</w:t>
      </w:r>
      <w:r w:rsidR="00C64683">
        <w:rPr>
          <w:rFonts w:eastAsia="標楷體"/>
          <w:sz w:val="24"/>
          <w:szCs w:val="24"/>
        </w:rPr>
        <w:t xml:space="preserve"> </w:t>
      </w:r>
      <w:r w:rsidR="00A67D8E">
        <w:rPr>
          <w:rFonts w:eastAsia="標楷體"/>
          <w:sz w:val="24"/>
          <w:szCs w:val="24"/>
        </w:rPr>
        <w:t>from each data set</w:t>
      </w:r>
      <w:r w:rsidR="00280634">
        <w:rPr>
          <w:rFonts w:eastAsia="標楷體"/>
          <w:sz w:val="24"/>
          <w:szCs w:val="24"/>
        </w:rPr>
        <w:t>, and then aggregate all the base models to make prediction.</w:t>
      </w:r>
      <w:r w:rsidR="00A67D8E">
        <w:rPr>
          <w:rFonts w:eastAsia="標楷體"/>
          <w:sz w:val="24"/>
          <w:szCs w:val="24"/>
        </w:rPr>
        <w:t xml:space="preserve"> In our experiment, 20</w:t>
      </w:r>
      <w:r w:rsidR="009833B6">
        <w:rPr>
          <w:rFonts w:eastAsia="標楷體"/>
          <w:sz w:val="24"/>
          <w:szCs w:val="24"/>
        </w:rPr>
        <w:t xml:space="preserve"> models are built</w:t>
      </w:r>
      <w:r w:rsidR="0023782C">
        <w:rPr>
          <w:rFonts w:eastAsia="標楷體"/>
          <w:sz w:val="24"/>
          <w:szCs w:val="24"/>
        </w:rPr>
        <w:t xml:space="preserve"> and they are averaged when making predictions</w:t>
      </w:r>
      <w:r w:rsidR="00A67D8E">
        <w:rPr>
          <w:rFonts w:eastAsia="標楷體"/>
          <w:sz w:val="24"/>
          <w:szCs w:val="24"/>
        </w:rPr>
        <w:t>.</w:t>
      </w:r>
    </w:p>
    <w:p w:rsidR="00F8366F" w:rsidRDefault="00F8366F" w:rsidP="00D43EF5">
      <w:pPr>
        <w:rPr>
          <w:sz w:val="24"/>
          <w:szCs w:val="24"/>
        </w:rPr>
      </w:pPr>
    </w:p>
    <w:p w:rsidR="00770255" w:rsidRPr="001B4B94" w:rsidRDefault="00770255" w:rsidP="00770255">
      <w:pPr>
        <w:pStyle w:val="23"/>
        <w:ind w:left="0"/>
        <w:rPr>
          <w:rFonts w:ascii="Times New Roman" w:eastAsia="標楷體" w:hAnsi="Times New Roman"/>
        </w:rPr>
      </w:pPr>
      <w:bookmarkStart w:id="42" w:name="_Toc411856352"/>
      <w:r w:rsidRPr="00770255">
        <w:rPr>
          <w:rFonts w:ascii="Times New Roman" w:eastAsia="標楷體" w:hAnsi="Times New Roman"/>
        </w:rPr>
        <w:t xml:space="preserve">3.4 </w:t>
      </w:r>
      <w:r w:rsidR="00243E39">
        <w:rPr>
          <w:rFonts w:ascii="Times New Roman" w:eastAsia="標楷體" w:hAnsi="Times New Roman"/>
        </w:rPr>
        <w:t>Fitting</w:t>
      </w:r>
      <w:r w:rsidRPr="00770255">
        <w:rPr>
          <w:rFonts w:ascii="Times New Roman" w:eastAsia="標楷體" w:hAnsi="Times New Roman"/>
        </w:rPr>
        <w:t xml:space="preserve"> step 3: </w:t>
      </w:r>
      <w:r w:rsidR="00C02CB4">
        <w:rPr>
          <w:rFonts w:ascii="Times New Roman" w:eastAsia="標楷體" w:hAnsi="Times New Roman"/>
        </w:rPr>
        <w:t xml:space="preserve">Building a </w:t>
      </w:r>
      <w:r w:rsidRPr="00770255">
        <w:rPr>
          <w:rFonts w:ascii="Times New Roman" w:eastAsia="標楷體" w:hAnsi="Times New Roman"/>
        </w:rPr>
        <w:t>base model</w:t>
      </w:r>
      <w:bookmarkEnd w:id="42"/>
    </w:p>
    <w:p w:rsidR="00233097" w:rsidRDefault="001B10E4" w:rsidP="00D43EF5">
      <w:pPr>
        <w:rPr>
          <w:rFonts w:eastAsia="標楷體"/>
          <w:sz w:val="24"/>
          <w:szCs w:val="24"/>
        </w:rPr>
      </w:pPr>
      <w:r>
        <w:rPr>
          <w:rFonts w:eastAsia="標楷體"/>
          <w:sz w:val="24"/>
          <w:szCs w:val="24"/>
        </w:rPr>
        <w:t>This step is just</w:t>
      </w:r>
      <w:r w:rsidR="00C21312">
        <w:rPr>
          <w:rFonts w:eastAsia="標楷體"/>
          <w:sz w:val="24"/>
          <w:szCs w:val="24"/>
        </w:rPr>
        <w:t xml:space="preserve"> calling </w:t>
      </w:r>
      <w:r>
        <w:rPr>
          <w:rFonts w:eastAsia="標楷體"/>
          <w:sz w:val="24"/>
          <w:szCs w:val="24"/>
        </w:rPr>
        <w:t xml:space="preserve">a base learning algorithm </w:t>
      </w:r>
      <w:r w:rsidR="00C21312">
        <w:rPr>
          <w:rFonts w:eastAsia="標楷體"/>
          <w:sz w:val="24"/>
          <w:szCs w:val="24"/>
        </w:rPr>
        <w:t xml:space="preserve">to make it </w:t>
      </w:r>
      <w:r>
        <w:rPr>
          <w:rFonts w:eastAsia="標楷體"/>
          <w:sz w:val="24"/>
          <w:szCs w:val="24"/>
        </w:rPr>
        <w:t>fit on the weighted data. Therefore, we need to make decisions of base learning algorithm and its parameters.</w:t>
      </w:r>
      <w:r w:rsidR="00E907FF">
        <w:rPr>
          <w:rFonts w:eastAsia="標楷體"/>
          <w:sz w:val="24"/>
          <w:szCs w:val="24"/>
        </w:rPr>
        <w:t xml:space="preserve"> Although any regression model can be used, regression tree </w:t>
      </w:r>
      <w:r w:rsidR="008D5D20">
        <w:rPr>
          <w:rFonts w:eastAsia="標楷體"/>
          <w:sz w:val="24"/>
          <w:szCs w:val="24"/>
        </w:rPr>
        <w:t xml:space="preserve">should be our best choice because it </w:t>
      </w:r>
      <w:r w:rsidR="00E17F70">
        <w:rPr>
          <w:rFonts w:eastAsia="標楷體"/>
          <w:sz w:val="24"/>
          <w:szCs w:val="24"/>
        </w:rPr>
        <w:t>is sensitive to different data</w:t>
      </w:r>
      <w:r w:rsidR="00775F3E">
        <w:rPr>
          <w:rFonts w:eastAsia="標楷體"/>
          <w:sz w:val="24"/>
          <w:szCs w:val="24"/>
        </w:rPr>
        <w:t xml:space="preserve"> [</w:t>
      </w:r>
      <w:r w:rsidR="00D3183A">
        <w:rPr>
          <w:rFonts w:eastAsia="標楷體"/>
          <w:sz w:val="24"/>
          <w:szCs w:val="24"/>
        </w:rPr>
        <w:t>9</w:t>
      </w:r>
      <w:r w:rsidR="00775F3E">
        <w:rPr>
          <w:rFonts w:eastAsia="標楷體"/>
          <w:sz w:val="24"/>
          <w:szCs w:val="24"/>
        </w:rPr>
        <w:t>]</w:t>
      </w:r>
      <w:r w:rsidR="00E17F70">
        <w:rPr>
          <w:rFonts w:eastAsia="標楷體"/>
          <w:sz w:val="24"/>
          <w:szCs w:val="24"/>
        </w:rPr>
        <w:t xml:space="preserve">, i.e., a small change in the data set may cause a large change </w:t>
      </w:r>
      <w:r w:rsidR="007143A2">
        <w:rPr>
          <w:rFonts w:eastAsia="標楷體"/>
          <w:sz w:val="24"/>
          <w:szCs w:val="24"/>
        </w:rPr>
        <w:t xml:space="preserve">in its built model. This characteristic </w:t>
      </w:r>
      <w:r w:rsidR="00C956C9">
        <w:rPr>
          <w:rFonts w:eastAsia="標楷體"/>
          <w:sz w:val="24"/>
          <w:szCs w:val="24"/>
        </w:rPr>
        <w:t xml:space="preserve">is important for the weighted data </w:t>
      </w:r>
      <w:r w:rsidR="004D38F1">
        <w:rPr>
          <w:rFonts w:eastAsia="標楷體"/>
          <w:sz w:val="24"/>
          <w:szCs w:val="24"/>
        </w:rPr>
        <w:t xml:space="preserve">to </w:t>
      </w:r>
      <w:r w:rsidR="00C956C9">
        <w:rPr>
          <w:rFonts w:eastAsia="標楷體"/>
          <w:sz w:val="24"/>
          <w:szCs w:val="24"/>
        </w:rPr>
        <w:t>make impact on the built model and prediction.</w:t>
      </w:r>
    </w:p>
    <w:p w:rsidR="002549F6" w:rsidRDefault="002549F6" w:rsidP="00D43EF5">
      <w:pPr>
        <w:rPr>
          <w:rFonts w:eastAsia="標楷體"/>
          <w:sz w:val="24"/>
          <w:szCs w:val="24"/>
        </w:rPr>
      </w:pPr>
    </w:p>
    <w:p w:rsidR="002549F6" w:rsidRDefault="002549F6" w:rsidP="00D43EF5">
      <w:pPr>
        <w:rPr>
          <w:rFonts w:eastAsia="標楷體"/>
          <w:sz w:val="24"/>
          <w:szCs w:val="24"/>
        </w:rPr>
      </w:pPr>
      <w:r>
        <w:rPr>
          <w:rFonts w:eastAsia="標楷體"/>
          <w:sz w:val="24"/>
          <w:szCs w:val="24"/>
        </w:rPr>
        <w:t xml:space="preserve">As for parameters of regression tree, our </w:t>
      </w:r>
      <w:r w:rsidR="00E2081D">
        <w:rPr>
          <w:rFonts w:eastAsia="標楷體"/>
          <w:sz w:val="24"/>
          <w:szCs w:val="24"/>
        </w:rPr>
        <w:t xml:space="preserve">principle is to use default settings as much as possible, and allow tree to grow as depth as possible, and </w:t>
      </w:r>
      <w:bookmarkStart w:id="43" w:name="OLE_LINK22"/>
      <w:bookmarkStart w:id="44" w:name="OLE_LINK23"/>
      <w:r w:rsidR="00E2081D">
        <w:rPr>
          <w:rFonts w:eastAsia="標楷體"/>
          <w:sz w:val="24"/>
          <w:szCs w:val="24"/>
        </w:rPr>
        <w:t>prune it based on validation error</w:t>
      </w:r>
      <w:bookmarkEnd w:id="43"/>
      <w:bookmarkEnd w:id="44"/>
      <w:r w:rsidR="00E2081D">
        <w:rPr>
          <w:rFonts w:eastAsia="標楷體"/>
          <w:sz w:val="24"/>
          <w:szCs w:val="24"/>
        </w:rPr>
        <w:t xml:space="preserve">. Detail </w:t>
      </w:r>
      <w:r>
        <w:rPr>
          <w:rFonts w:eastAsia="標楷體"/>
          <w:sz w:val="24"/>
          <w:szCs w:val="24"/>
        </w:rPr>
        <w:t xml:space="preserve">settings are provided in </w:t>
      </w:r>
      <w:r w:rsidR="00E2081D">
        <w:rPr>
          <w:rFonts w:eastAsia="標楷體"/>
          <w:sz w:val="24"/>
          <w:szCs w:val="24"/>
        </w:rPr>
        <w:t>section 4.</w:t>
      </w:r>
    </w:p>
    <w:p w:rsidR="00165E59" w:rsidRDefault="00165E59" w:rsidP="00D43EF5">
      <w:pPr>
        <w:rPr>
          <w:sz w:val="24"/>
          <w:szCs w:val="24"/>
        </w:rPr>
      </w:pPr>
    </w:p>
    <w:p w:rsidR="00770255" w:rsidRPr="001B4B94" w:rsidRDefault="00770255" w:rsidP="00770255">
      <w:pPr>
        <w:pStyle w:val="23"/>
        <w:ind w:left="0"/>
        <w:rPr>
          <w:rFonts w:ascii="Times New Roman" w:eastAsia="標楷體" w:hAnsi="Times New Roman"/>
        </w:rPr>
      </w:pPr>
      <w:bookmarkStart w:id="45" w:name="_Toc411856353"/>
      <w:r w:rsidRPr="00770255">
        <w:rPr>
          <w:rFonts w:ascii="Times New Roman" w:eastAsia="標楷體" w:hAnsi="Times New Roman"/>
        </w:rPr>
        <w:t xml:space="preserve">3.5 </w:t>
      </w:r>
      <w:r w:rsidR="00577529">
        <w:rPr>
          <w:rFonts w:ascii="Times New Roman" w:eastAsia="標楷體" w:hAnsi="Times New Roman"/>
        </w:rPr>
        <w:t>Predicting</w:t>
      </w:r>
      <w:r w:rsidRPr="00770255">
        <w:rPr>
          <w:rFonts w:ascii="Times New Roman" w:eastAsia="標楷體" w:hAnsi="Times New Roman"/>
        </w:rPr>
        <w:t xml:space="preserve"> stage of TWR</w:t>
      </w:r>
      <w:bookmarkEnd w:id="45"/>
    </w:p>
    <w:p w:rsidR="00B0247C" w:rsidRPr="0069556C" w:rsidRDefault="00BB28DF" w:rsidP="00A84F26">
      <w:pPr>
        <w:rPr>
          <w:sz w:val="24"/>
          <w:szCs w:val="24"/>
        </w:rPr>
      </w:pPr>
      <w:r>
        <w:rPr>
          <w:rFonts w:eastAsia="標楷體"/>
          <w:sz w:val="24"/>
          <w:szCs w:val="24"/>
        </w:rPr>
        <w:t xml:space="preserve">Because TWR uses bagging with sampling probability as growth function, many base models are averaged to make prediction. </w:t>
      </w:r>
      <w:r w:rsidR="00CE5ADD">
        <w:rPr>
          <w:rFonts w:eastAsia="標楷體"/>
          <w:sz w:val="24"/>
          <w:szCs w:val="24"/>
        </w:rPr>
        <w:t xml:space="preserve">Note that </w:t>
      </w:r>
      <w:r w:rsidR="00340DE6">
        <w:rPr>
          <w:rFonts w:eastAsia="標楷體"/>
          <w:sz w:val="24"/>
          <w:szCs w:val="24"/>
        </w:rPr>
        <w:t xml:space="preserve">because </w:t>
      </w:r>
      <w:r>
        <w:rPr>
          <w:rFonts w:eastAsia="標楷體"/>
          <w:sz w:val="24"/>
          <w:szCs w:val="24"/>
        </w:rPr>
        <w:t xml:space="preserve">TWR is </w:t>
      </w:r>
      <w:r w:rsidR="00CE5ADD">
        <w:rPr>
          <w:rFonts w:eastAsia="標楷體"/>
          <w:sz w:val="24"/>
          <w:szCs w:val="24"/>
        </w:rPr>
        <w:t xml:space="preserve">trained </w:t>
      </w:r>
      <w:r w:rsidR="00340DE6">
        <w:rPr>
          <w:rFonts w:eastAsia="標楷體"/>
          <w:sz w:val="24"/>
          <w:szCs w:val="24"/>
        </w:rPr>
        <w:t xml:space="preserve">on weighted instances, it is very likely to produce bad predictions for most past observations, especially for those that are not sampled. </w:t>
      </w:r>
      <w:r w:rsidR="0069556C">
        <w:rPr>
          <w:rFonts w:eastAsia="標楷體"/>
          <w:sz w:val="24"/>
          <w:szCs w:val="24"/>
        </w:rPr>
        <w:t xml:space="preserve">TWR is designed to </w:t>
      </w:r>
      <w:r w:rsidR="00CE5ADD">
        <w:rPr>
          <w:rFonts w:eastAsia="標楷體"/>
          <w:sz w:val="24"/>
          <w:szCs w:val="24"/>
        </w:rPr>
        <w:t xml:space="preserve">make one-step forecast only, </w:t>
      </w:r>
      <w:r w:rsidR="0069556C">
        <w:rPr>
          <w:rFonts w:eastAsia="標楷體"/>
          <w:sz w:val="24"/>
          <w:szCs w:val="24"/>
        </w:rPr>
        <w:t>but it can also compute multi-step forecasts by recursively treating forecasts as input features</w:t>
      </w:r>
      <w:r w:rsidR="00EA36C3">
        <w:rPr>
          <w:rFonts w:eastAsia="標楷體"/>
          <w:sz w:val="24"/>
          <w:szCs w:val="24"/>
        </w:rPr>
        <w:t>.</w:t>
      </w:r>
      <w:r w:rsidR="0039159F">
        <w:rPr>
          <w:rFonts w:eastAsia="標楷體"/>
          <w:sz w:val="24"/>
          <w:szCs w:val="24"/>
        </w:rPr>
        <w:t xml:space="preserve"> However, if using for multi-step forecasts, the number of episodes for validation also need</w:t>
      </w:r>
      <w:r w:rsidR="00953888">
        <w:rPr>
          <w:rFonts w:eastAsia="標楷體"/>
          <w:sz w:val="24"/>
          <w:szCs w:val="24"/>
        </w:rPr>
        <w:t>s</w:t>
      </w:r>
      <w:r w:rsidR="0039159F">
        <w:rPr>
          <w:rFonts w:eastAsia="標楷體"/>
          <w:sz w:val="24"/>
          <w:szCs w:val="24"/>
        </w:rPr>
        <w:t xml:space="preserve"> to increase.</w:t>
      </w:r>
    </w:p>
    <w:p w:rsidR="005A3829" w:rsidRDefault="00B0247C">
      <w:pPr>
        <w:pStyle w:val="1"/>
      </w:pPr>
      <w:r>
        <w:br w:type="page"/>
      </w:r>
      <w:bookmarkStart w:id="46" w:name="_Toc411856354"/>
      <w:r w:rsidR="009A57A2">
        <w:rPr>
          <w:rFonts w:hint="eastAsia"/>
        </w:rPr>
        <w:lastRenderedPageBreak/>
        <w:t>第四章</w:t>
      </w:r>
      <w:r w:rsidR="009A57A2">
        <w:rPr>
          <w:rFonts w:hint="eastAsia"/>
        </w:rPr>
        <w:t xml:space="preserve">  Experiment</w:t>
      </w:r>
      <w:r w:rsidR="009A57A2">
        <w:t>s</w:t>
      </w:r>
      <w:bookmarkEnd w:id="46"/>
    </w:p>
    <w:p w:rsidR="005A3829" w:rsidRDefault="005A3829" w:rsidP="00D43EF5">
      <w:pPr>
        <w:rPr>
          <w:sz w:val="24"/>
          <w:szCs w:val="24"/>
        </w:rPr>
      </w:pPr>
      <w:r>
        <w:rPr>
          <w:sz w:val="24"/>
          <w:szCs w:val="24"/>
        </w:rPr>
        <w:t xml:space="preserve">In this section, we describe data set, evaluation metric, </w:t>
      </w:r>
      <w:r w:rsidR="00983C09">
        <w:rPr>
          <w:sz w:val="24"/>
          <w:szCs w:val="24"/>
        </w:rPr>
        <w:t>models</w:t>
      </w:r>
      <w:r w:rsidR="00A35534">
        <w:rPr>
          <w:sz w:val="24"/>
          <w:szCs w:val="24"/>
        </w:rPr>
        <w:t>, and results.</w:t>
      </w:r>
    </w:p>
    <w:p w:rsidR="005A3829" w:rsidRDefault="005A3829" w:rsidP="00D43EF5">
      <w:pPr>
        <w:rPr>
          <w:sz w:val="24"/>
          <w:szCs w:val="24"/>
        </w:rPr>
      </w:pPr>
    </w:p>
    <w:p w:rsidR="005A3829" w:rsidRPr="001B4B94" w:rsidRDefault="005A3829" w:rsidP="005A3829">
      <w:pPr>
        <w:pStyle w:val="23"/>
        <w:ind w:left="0"/>
        <w:rPr>
          <w:rFonts w:ascii="Times New Roman" w:eastAsia="標楷體" w:hAnsi="Times New Roman"/>
        </w:rPr>
      </w:pPr>
      <w:bookmarkStart w:id="47" w:name="_Toc411856355"/>
      <w:r>
        <w:rPr>
          <w:rFonts w:ascii="Times New Roman" w:eastAsia="標楷體" w:hAnsi="Times New Roman"/>
        </w:rPr>
        <w:t>4.1</w:t>
      </w:r>
      <w:r w:rsidRPr="00770255">
        <w:rPr>
          <w:rFonts w:ascii="Times New Roman" w:eastAsia="標楷體" w:hAnsi="Times New Roman"/>
        </w:rPr>
        <w:t xml:space="preserve"> </w:t>
      </w:r>
      <w:r>
        <w:rPr>
          <w:rFonts w:ascii="Times New Roman" w:eastAsia="標楷體" w:hAnsi="Times New Roman"/>
        </w:rPr>
        <w:t>Data set</w:t>
      </w:r>
      <w:bookmarkEnd w:id="47"/>
    </w:p>
    <w:p w:rsidR="00F0799A" w:rsidRDefault="00307F77" w:rsidP="004330CA">
      <w:pPr>
        <w:rPr>
          <w:rFonts w:eastAsia="標楷體"/>
          <w:sz w:val="24"/>
          <w:szCs w:val="24"/>
        </w:rPr>
      </w:pPr>
      <w:r>
        <w:rPr>
          <w:rFonts w:eastAsia="標楷體"/>
          <w:sz w:val="24"/>
          <w:szCs w:val="24"/>
        </w:rPr>
        <w:t>Our data set contains 8 weekly Idol dramas broadcasting in Taiwan</w:t>
      </w:r>
      <w:r w:rsidR="00134A76">
        <w:rPr>
          <w:rFonts w:eastAsia="標楷體"/>
          <w:sz w:val="24"/>
          <w:szCs w:val="24"/>
        </w:rPr>
        <w:t xml:space="preserve">. </w:t>
      </w:r>
      <w:r w:rsidR="00820706">
        <w:rPr>
          <w:rFonts w:eastAsia="標楷體"/>
          <w:sz w:val="24"/>
          <w:szCs w:val="24"/>
        </w:rPr>
        <w:t xml:space="preserve">They are </w:t>
      </w:r>
      <w:r w:rsidR="001E61E5">
        <w:rPr>
          <w:rFonts w:eastAsia="標楷體"/>
          <w:sz w:val="24"/>
          <w:szCs w:val="24"/>
        </w:rPr>
        <w:t xml:space="preserve">so-called </w:t>
      </w:r>
      <w:r w:rsidR="00820706" w:rsidRPr="00820706">
        <w:rPr>
          <w:rFonts w:eastAsia="標楷體"/>
          <w:sz w:val="24"/>
          <w:szCs w:val="24"/>
        </w:rPr>
        <w:t>Nielsen ratings</w:t>
      </w:r>
      <w:r w:rsidR="00820706">
        <w:rPr>
          <w:rFonts w:eastAsia="標楷體"/>
          <w:sz w:val="24"/>
          <w:szCs w:val="24"/>
        </w:rPr>
        <w:t xml:space="preserve">, which is the most frequently used ratings in TV industry. </w:t>
      </w:r>
      <w:r w:rsidR="006E6316">
        <w:rPr>
          <w:rFonts w:eastAsia="標楷體"/>
          <w:sz w:val="24"/>
          <w:szCs w:val="24"/>
        </w:rPr>
        <w:t xml:space="preserve">Normally, the ratings are only available for Nielsen’s customers. Fortunately, </w:t>
      </w:r>
      <w:r w:rsidR="00EC63D5">
        <w:rPr>
          <w:rFonts w:eastAsia="標楷體"/>
          <w:sz w:val="24"/>
          <w:szCs w:val="24"/>
        </w:rPr>
        <w:t xml:space="preserve">some of them are </w:t>
      </w:r>
      <w:r w:rsidR="00DE217D">
        <w:rPr>
          <w:rFonts w:eastAsia="標楷體"/>
          <w:sz w:val="24"/>
          <w:szCs w:val="24"/>
        </w:rPr>
        <w:t xml:space="preserve">announced in news </w:t>
      </w:r>
      <w:r w:rsidR="00EC63D5">
        <w:rPr>
          <w:rFonts w:eastAsia="標楷體"/>
          <w:sz w:val="24"/>
          <w:szCs w:val="24"/>
        </w:rPr>
        <w:t xml:space="preserve">and organized into </w:t>
      </w:r>
      <w:r w:rsidR="00225DAE">
        <w:rPr>
          <w:rFonts w:eastAsia="標楷體"/>
          <w:sz w:val="24"/>
          <w:szCs w:val="24"/>
        </w:rPr>
        <w:t>Wikipedia, which is the case of all the dramas in our data set.</w:t>
      </w:r>
    </w:p>
    <w:p w:rsidR="00F0799A" w:rsidRDefault="00F0799A" w:rsidP="004330CA">
      <w:pPr>
        <w:rPr>
          <w:rFonts w:eastAsia="標楷體"/>
          <w:sz w:val="24"/>
          <w:szCs w:val="24"/>
        </w:rPr>
      </w:pPr>
    </w:p>
    <w:p w:rsidR="00487937" w:rsidRDefault="00134A76" w:rsidP="004330CA">
      <w:pPr>
        <w:rPr>
          <w:rFonts w:eastAsia="標楷體"/>
          <w:sz w:val="24"/>
          <w:szCs w:val="24"/>
        </w:rPr>
      </w:pPr>
      <w:r>
        <w:rPr>
          <w:rFonts w:eastAsia="標楷體"/>
          <w:sz w:val="24"/>
          <w:szCs w:val="24"/>
        </w:rPr>
        <w:t xml:space="preserve">Simple data analysis results are presented </w:t>
      </w:r>
      <w:r w:rsidRPr="007506CE">
        <w:rPr>
          <w:rFonts w:eastAsia="標楷體"/>
          <w:sz w:val="24"/>
          <w:szCs w:val="24"/>
        </w:rPr>
        <w:t>via</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7506CE" w:rsidRP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7506CE" w:rsidRPr="007506CE">
        <w:rPr>
          <w:rFonts w:eastAsia="標楷體"/>
          <w:sz w:val="24"/>
          <w:szCs w:val="24"/>
        </w:rPr>
        <w:t xml:space="preserve"> and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w:t>
      </w:r>
      <w:r w:rsidR="00D04E91">
        <w:rPr>
          <w:rFonts w:eastAsia="標楷體"/>
          <w:sz w:val="24"/>
          <w:szCs w:val="24"/>
        </w:rPr>
        <w:t xml:space="preserve"> </w:t>
      </w:r>
      <w:r w:rsidR="00914F1A">
        <w:rPr>
          <w:rFonts w:eastAsia="標楷體"/>
          <w:sz w:val="24"/>
          <w:szCs w:val="24"/>
        </w:rPr>
        <w:t>From the time series</w:t>
      </w:r>
      <w:r w:rsidR="00D04E91">
        <w:rPr>
          <w:rFonts w:eastAsia="標楷體"/>
          <w:sz w:val="24"/>
          <w:szCs w:val="24"/>
        </w:rPr>
        <w:t xml:space="preserve"> plot</w:t>
      </w:r>
      <w:r w:rsidR="007506CE">
        <w:rPr>
          <w:rFonts w:eastAsia="標楷體"/>
          <w:sz w:val="24"/>
          <w:szCs w:val="24"/>
        </w:rPr>
        <w:t xml:space="preserve">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A3683B">
        <w:rPr>
          <w:rFonts w:eastAsia="標楷體"/>
          <w:sz w:val="24"/>
          <w:szCs w:val="24"/>
        </w:rPr>
        <w:t>)</w:t>
      </w:r>
      <w:r w:rsidR="00D04E91">
        <w:rPr>
          <w:rFonts w:eastAsia="標楷體"/>
          <w:sz w:val="24"/>
          <w:szCs w:val="24"/>
        </w:rPr>
        <w:t xml:space="preserve">, </w:t>
      </w:r>
      <w:r w:rsidR="00914F1A">
        <w:rPr>
          <w:rFonts w:eastAsia="標楷體"/>
          <w:sz w:val="24"/>
          <w:szCs w:val="24"/>
        </w:rPr>
        <w:t>the following things are observed</w:t>
      </w:r>
      <w:r w:rsidR="00487937">
        <w:rPr>
          <w:rFonts w:eastAsia="標楷體"/>
          <w:sz w:val="24"/>
          <w:szCs w:val="24"/>
        </w:rPr>
        <w:t>:</w:t>
      </w:r>
    </w:p>
    <w:p w:rsidR="00487937" w:rsidRPr="00F43103" w:rsidRDefault="00487937" w:rsidP="00250676">
      <w:pPr>
        <w:pStyle w:val="af0"/>
        <w:numPr>
          <w:ilvl w:val="0"/>
          <w:numId w:val="4"/>
        </w:numPr>
        <w:ind w:leftChars="0"/>
        <w:rPr>
          <w:rFonts w:eastAsia="標楷體"/>
          <w:sz w:val="24"/>
          <w:szCs w:val="24"/>
        </w:rPr>
      </w:pPr>
      <w:r w:rsidRPr="00F43103">
        <w:rPr>
          <w:rFonts w:eastAsia="標楷體"/>
          <w:sz w:val="24"/>
          <w:szCs w:val="24"/>
        </w:rPr>
        <w:t>D2 and D7 have clear increasing trend, while all the other</w:t>
      </w:r>
      <w:r w:rsidR="00FE0495">
        <w:rPr>
          <w:rFonts w:eastAsia="標楷體"/>
          <w:sz w:val="24"/>
          <w:szCs w:val="24"/>
        </w:rPr>
        <w:t>s</w:t>
      </w:r>
      <w:r w:rsidRPr="00F43103">
        <w:rPr>
          <w:rFonts w:eastAsia="標楷體"/>
          <w:sz w:val="24"/>
          <w:szCs w:val="24"/>
        </w:rPr>
        <w:t xml:space="preserve"> don’t have any obvious increasing or decreasing trend.</w:t>
      </w:r>
    </w:p>
    <w:p w:rsidR="00487937" w:rsidRDefault="00487937" w:rsidP="00250676">
      <w:pPr>
        <w:pStyle w:val="af0"/>
        <w:numPr>
          <w:ilvl w:val="0"/>
          <w:numId w:val="4"/>
        </w:numPr>
        <w:ind w:leftChars="0"/>
        <w:rPr>
          <w:rFonts w:eastAsia="標楷體"/>
          <w:sz w:val="24"/>
          <w:szCs w:val="24"/>
        </w:rPr>
      </w:pPr>
      <w:r>
        <w:rPr>
          <w:rFonts w:eastAsia="標楷體"/>
          <w:sz w:val="24"/>
          <w:szCs w:val="24"/>
        </w:rPr>
        <w:t>T</w:t>
      </w:r>
      <w:r w:rsidR="00D04E91" w:rsidRPr="00D43EF5">
        <w:rPr>
          <w:rFonts w:eastAsia="標楷體"/>
          <w:sz w:val="24"/>
          <w:szCs w:val="24"/>
        </w:rPr>
        <w:t>here is no obvious seasonal or periodic component</w:t>
      </w:r>
      <w:r w:rsidR="004C190F">
        <w:rPr>
          <w:rFonts w:eastAsia="標楷體"/>
          <w:sz w:val="24"/>
          <w:szCs w:val="24"/>
        </w:rPr>
        <w:t xml:space="preserve"> for ratings of all dramas</w:t>
      </w:r>
      <w:r w:rsidR="004854A6" w:rsidRPr="00D43EF5">
        <w:rPr>
          <w:rFonts w:eastAsia="標楷體"/>
          <w:sz w:val="24"/>
          <w:szCs w:val="24"/>
        </w:rPr>
        <w:t xml:space="preserve">, so </w:t>
      </w:r>
      <w:r w:rsidR="00710A91" w:rsidRPr="00D43EF5">
        <w:rPr>
          <w:rFonts w:eastAsia="標楷體"/>
          <w:sz w:val="24"/>
          <w:szCs w:val="24"/>
        </w:rPr>
        <w:t>there is no need</w:t>
      </w:r>
      <w:r w:rsidR="004854A6" w:rsidRPr="00D43EF5">
        <w:rPr>
          <w:rFonts w:eastAsia="標楷體"/>
          <w:sz w:val="24"/>
          <w:szCs w:val="24"/>
        </w:rPr>
        <w:t xml:space="preserve"> to consider </w:t>
      </w:r>
      <w:r w:rsidR="00925087" w:rsidRPr="00D43EF5">
        <w:rPr>
          <w:rFonts w:eastAsia="標楷體"/>
          <w:sz w:val="24"/>
          <w:szCs w:val="24"/>
        </w:rPr>
        <w:t xml:space="preserve">modeling ratings </w:t>
      </w:r>
      <w:r w:rsidR="004854A6" w:rsidRPr="00D43EF5">
        <w:rPr>
          <w:rFonts w:eastAsia="標楷體"/>
          <w:sz w:val="24"/>
          <w:szCs w:val="24"/>
        </w:rPr>
        <w:t xml:space="preserve">via </w:t>
      </w:r>
      <w:r w:rsidR="00925087" w:rsidRPr="00D43EF5">
        <w:rPr>
          <w:rFonts w:eastAsia="標楷體"/>
          <w:sz w:val="24"/>
          <w:szCs w:val="24"/>
        </w:rPr>
        <w:t>seasonal decomposition or any seasonal model</w:t>
      </w:r>
      <w:r w:rsidR="00C97DB1" w:rsidRPr="00D43EF5">
        <w:rPr>
          <w:rFonts w:eastAsia="標楷體"/>
          <w:sz w:val="24"/>
          <w:szCs w:val="24"/>
        </w:rPr>
        <w:t>s</w:t>
      </w:r>
      <w:r w:rsidR="00925087" w:rsidRPr="00D43EF5">
        <w:rPr>
          <w:rFonts w:eastAsia="標楷體"/>
          <w:sz w:val="24"/>
          <w:szCs w:val="24"/>
        </w:rPr>
        <w:t xml:space="preserve"> such as Triple Exponential Smoothing (also known as Holt-Winter’s seasonal method).</w:t>
      </w:r>
      <w:r w:rsidR="00E9385B" w:rsidRPr="00D43EF5">
        <w:rPr>
          <w:rFonts w:eastAsia="標楷體"/>
          <w:sz w:val="24"/>
          <w:szCs w:val="24"/>
        </w:rPr>
        <w:t xml:space="preserve"> </w:t>
      </w:r>
    </w:p>
    <w:p w:rsidR="004330CA" w:rsidRDefault="00E9385B" w:rsidP="00250676">
      <w:pPr>
        <w:pStyle w:val="af0"/>
        <w:numPr>
          <w:ilvl w:val="0"/>
          <w:numId w:val="4"/>
        </w:numPr>
        <w:ind w:leftChars="0"/>
        <w:rPr>
          <w:rFonts w:eastAsia="標楷體"/>
          <w:sz w:val="24"/>
          <w:szCs w:val="24"/>
        </w:rPr>
      </w:pPr>
      <w:r w:rsidRPr="00D43EF5">
        <w:rPr>
          <w:rFonts w:eastAsia="標楷體"/>
          <w:sz w:val="24"/>
          <w:szCs w:val="24"/>
        </w:rPr>
        <w:t>D</w:t>
      </w:r>
      <w:r w:rsidR="001B3374">
        <w:rPr>
          <w:rFonts w:eastAsia="標楷體"/>
          <w:sz w:val="24"/>
          <w:szCs w:val="24"/>
        </w:rPr>
        <w:t>1</w:t>
      </w:r>
      <w:r w:rsidRPr="00D43EF5">
        <w:rPr>
          <w:rFonts w:eastAsia="標楷體"/>
          <w:sz w:val="24"/>
          <w:szCs w:val="24"/>
        </w:rPr>
        <w:t xml:space="preserve"> </w:t>
      </w:r>
      <w:r w:rsidR="001B3374">
        <w:rPr>
          <w:rFonts w:eastAsia="標楷體"/>
          <w:sz w:val="24"/>
          <w:szCs w:val="24"/>
        </w:rPr>
        <w:t>has the lowest ratings over the time. In fact, its ratings are close to zero.</w:t>
      </w:r>
    </w:p>
    <w:p w:rsidR="00127366" w:rsidRDefault="00127366">
      <w:pPr>
        <w:rPr>
          <w:rFonts w:eastAsia="標楷體"/>
          <w:sz w:val="24"/>
          <w:szCs w:val="24"/>
        </w:rPr>
      </w:pPr>
      <w:r>
        <w:rPr>
          <w:rFonts w:eastAsia="標楷體"/>
          <w:sz w:val="24"/>
          <w:szCs w:val="24"/>
        </w:rPr>
        <w:t xml:space="preserve">From the </w:t>
      </w:r>
      <w:r w:rsidR="007506CE">
        <w:rPr>
          <w:rFonts w:eastAsia="標楷體" w:hint="eastAsia"/>
          <w:sz w:val="24"/>
          <w:szCs w:val="24"/>
        </w:rPr>
        <w:t>box plots (</w:t>
      </w:r>
      <w:r w:rsidR="007506CE" w:rsidRPr="007506CE">
        <w:rPr>
          <w:rFonts w:eastAsia="標楷體"/>
          <w:sz w:val="24"/>
          <w:szCs w:val="24"/>
        </w:rPr>
        <w:fldChar w:fldCharType="begin"/>
      </w:r>
      <w:r w:rsidR="007506CE" w:rsidRPr="007506CE">
        <w:rPr>
          <w:rFonts w:eastAsia="標楷體"/>
          <w:sz w:val="24"/>
          <w:szCs w:val="24"/>
        </w:rPr>
        <w:instrText xml:space="preserve"> REF _Ref409774506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2</w:t>
      </w:r>
      <w:r w:rsidR="007506CE" w:rsidRPr="007506CE">
        <w:rPr>
          <w:rFonts w:eastAsia="標楷體"/>
          <w:sz w:val="24"/>
          <w:szCs w:val="24"/>
        </w:rPr>
        <w:fldChar w:fldCharType="end"/>
      </w:r>
      <w:r>
        <w:rPr>
          <w:rFonts w:eastAsia="標楷體"/>
          <w:sz w:val="24"/>
          <w:szCs w:val="24"/>
        </w:rPr>
        <w:t>), the following things are observed:</w:t>
      </w:r>
    </w:p>
    <w:p w:rsidR="00127366" w:rsidRDefault="00E65197" w:rsidP="00250676">
      <w:pPr>
        <w:pStyle w:val="af0"/>
        <w:numPr>
          <w:ilvl w:val="0"/>
          <w:numId w:val="5"/>
        </w:numPr>
        <w:ind w:leftChars="0"/>
        <w:rPr>
          <w:rFonts w:eastAsia="標楷體"/>
          <w:sz w:val="24"/>
          <w:szCs w:val="24"/>
        </w:rPr>
      </w:pPr>
      <w:r>
        <w:rPr>
          <w:rFonts w:eastAsia="標楷體"/>
          <w:sz w:val="24"/>
          <w:szCs w:val="24"/>
        </w:rPr>
        <w:t xml:space="preserve">D2 and </w:t>
      </w:r>
      <w:r w:rsidR="00BD7D3D">
        <w:rPr>
          <w:rFonts w:eastAsia="標楷體" w:hint="eastAsia"/>
          <w:sz w:val="24"/>
          <w:szCs w:val="24"/>
        </w:rPr>
        <w:t>D</w:t>
      </w:r>
      <w:r w:rsidR="00BD7D3D">
        <w:rPr>
          <w:rFonts w:eastAsia="標楷體"/>
          <w:sz w:val="24"/>
          <w:szCs w:val="24"/>
        </w:rPr>
        <w:t xml:space="preserve">7 has </w:t>
      </w:r>
      <w:r>
        <w:rPr>
          <w:rFonts w:eastAsia="標楷體"/>
          <w:sz w:val="24"/>
          <w:szCs w:val="24"/>
        </w:rPr>
        <w:t>much wider ranges of ratings than all the other dramas. This is also</w:t>
      </w:r>
      <w:r w:rsidR="00BD7D3D">
        <w:rPr>
          <w:rFonts w:eastAsia="標楷體"/>
          <w:sz w:val="24"/>
          <w:szCs w:val="24"/>
        </w:rPr>
        <w:t xml:space="preserve"> reflected </w:t>
      </w:r>
      <w:r w:rsidR="00E56991">
        <w:rPr>
          <w:rFonts w:eastAsia="標楷體"/>
          <w:sz w:val="24"/>
          <w:szCs w:val="24"/>
        </w:rPr>
        <w:t xml:space="preserve">from </w:t>
      </w:r>
      <w:r w:rsidR="000075A0">
        <w:rPr>
          <w:rFonts w:eastAsia="標楷體"/>
          <w:sz w:val="24"/>
          <w:szCs w:val="24"/>
        </w:rPr>
        <w:t xml:space="preserve">the </w:t>
      </w:r>
      <w:r w:rsidR="00BD7D3D">
        <w:rPr>
          <w:rFonts w:eastAsia="標楷體"/>
          <w:sz w:val="24"/>
          <w:szCs w:val="24"/>
        </w:rPr>
        <w:t>standard deviation</w:t>
      </w:r>
      <w:r w:rsidR="00FA425A">
        <w:rPr>
          <w:rFonts w:eastAsia="標楷體"/>
          <w:sz w:val="24"/>
          <w:szCs w:val="24"/>
        </w:rPr>
        <w:t xml:space="preserve"> of ratings</w:t>
      </w:r>
      <w:r w:rsidR="0096499A">
        <w:rPr>
          <w:rFonts w:eastAsia="標楷體"/>
          <w:sz w:val="24"/>
          <w:szCs w:val="24"/>
        </w:rPr>
        <w:t xml:space="preserve"> in </w:t>
      </w:r>
      <w:r w:rsidR="00F916C0" w:rsidRPr="00F916C0">
        <w:rPr>
          <w:rFonts w:eastAsia="標楷體"/>
          <w:sz w:val="24"/>
          <w:szCs w:val="24"/>
        </w:rPr>
        <w:fldChar w:fldCharType="begin"/>
      </w:r>
      <w:r w:rsidR="00F916C0" w:rsidRPr="00F916C0">
        <w:rPr>
          <w:rFonts w:eastAsia="標楷體"/>
          <w:sz w:val="24"/>
          <w:szCs w:val="24"/>
        </w:rPr>
        <w:instrText xml:space="preserve"> REF _Ref411856652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2</w:t>
      </w:r>
      <w:r w:rsidR="00F916C0" w:rsidRPr="00F916C0">
        <w:rPr>
          <w:rFonts w:eastAsia="標楷體"/>
          <w:sz w:val="24"/>
          <w:szCs w:val="24"/>
        </w:rPr>
        <w:fldChar w:fldCharType="end"/>
      </w:r>
      <w:r w:rsidR="00BD7D3D">
        <w:rPr>
          <w:rFonts w:eastAsia="標楷體"/>
          <w:sz w:val="24"/>
          <w:szCs w:val="24"/>
        </w:rPr>
        <w:t>.</w:t>
      </w:r>
      <w:r>
        <w:rPr>
          <w:rFonts w:eastAsia="標楷體"/>
          <w:sz w:val="24"/>
          <w:szCs w:val="24"/>
        </w:rPr>
        <w:t xml:space="preserve"> It is likely that the wider the range of ratings, the more complex to predict ratings accurately.</w:t>
      </w:r>
    </w:p>
    <w:p w:rsidR="008C2199" w:rsidRDefault="00D66EBA" w:rsidP="00FC356C">
      <w:pPr>
        <w:pStyle w:val="af0"/>
        <w:numPr>
          <w:ilvl w:val="0"/>
          <w:numId w:val="5"/>
        </w:numPr>
        <w:ind w:leftChars="0"/>
        <w:rPr>
          <w:rFonts w:eastAsia="標楷體"/>
          <w:sz w:val="24"/>
          <w:szCs w:val="24"/>
        </w:rPr>
      </w:pPr>
      <w:r>
        <w:rPr>
          <w:rFonts w:eastAsia="標楷體"/>
          <w:sz w:val="24"/>
          <w:szCs w:val="24"/>
        </w:rPr>
        <w:t>There is only 1 outlier in D4</w:t>
      </w:r>
      <w:r w:rsidR="00DD6DB3">
        <w:rPr>
          <w:rFonts w:eastAsia="標楷體"/>
          <w:sz w:val="24"/>
          <w:szCs w:val="24"/>
        </w:rPr>
        <w:t xml:space="preserve"> (</w:t>
      </w:r>
      <w:r w:rsidR="007A0899">
        <w:rPr>
          <w:rFonts w:eastAsia="標楷體"/>
          <w:sz w:val="24"/>
          <w:szCs w:val="24"/>
        </w:rPr>
        <w:t xml:space="preserve">the </w:t>
      </w:r>
      <w:r w:rsidR="00DD6DB3">
        <w:rPr>
          <w:rFonts w:eastAsia="標楷體"/>
          <w:sz w:val="24"/>
          <w:szCs w:val="24"/>
        </w:rPr>
        <w:t>5</w:t>
      </w:r>
      <w:r w:rsidR="00DD6DB3" w:rsidRPr="00D43EF5">
        <w:rPr>
          <w:rFonts w:eastAsia="標楷體"/>
          <w:sz w:val="24"/>
          <w:szCs w:val="24"/>
          <w:vertAlign w:val="superscript"/>
        </w:rPr>
        <w:t>th</w:t>
      </w:r>
      <w:r w:rsidR="00DD6DB3">
        <w:rPr>
          <w:rFonts w:eastAsia="標楷體"/>
          <w:sz w:val="24"/>
          <w:szCs w:val="24"/>
        </w:rPr>
        <w:t xml:space="preserve"> episode)</w:t>
      </w:r>
      <w:r>
        <w:rPr>
          <w:rFonts w:eastAsia="標楷體"/>
          <w:sz w:val="24"/>
          <w:szCs w:val="24"/>
        </w:rPr>
        <w:t>.</w:t>
      </w:r>
    </w:p>
    <w:p w:rsidR="00FC356C" w:rsidRPr="00FC356C" w:rsidRDefault="00FC356C" w:rsidP="00FC356C">
      <w:pPr>
        <w:rPr>
          <w:rFonts w:eastAsia="標楷體"/>
          <w:sz w:val="24"/>
          <w:szCs w:val="24"/>
        </w:rPr>
      </w:pPr>
    </w:p>
    <w:p w:rsidR="00FC356C" w:rsidRDefault="00FC356C" w:rsidP="00FC356C">
      <w:pPr>
        <w:pStyle w:val="af"/>
        <w:keepNext/>
      </w:pPr>
      <w:bookmarkStart w:id="48" w:name="_Ref411856652"/>
      <w:bookmarkStart w:id="49" w:name="_Toc411856541"/>
      <w:r>
        <w:t xml:space="preserve">Table </w:t>
      </w:r>
      <w:r w:rsidR="00A77507">
        <w:fldChar w:fldCharType="begin"/>
      </w:r>
      <w:r w:rsidR="00A77507">
        <w:instrText xml:space="preserve"> SEQ Table \* ARABIC </w:instrText>
      </w:r>
      <w:r w:rsidR="00A77507">
        <w:fldChar w:fldCharType="separate"/>
      </w:r>
      <w:r w:rsidR="00F916C0">
        <w:rPr>
          <w:noProof/>
        </w:rPr>
        <w:t>2</w:t>
      </w:r>
      <w:r w:rsidR="00A77507">
        <w:rPr>
          <w:noProof/>
        </w:rPr>
        <w:fldChar w:fldCharType="end"/>
      </w:r>
      <w:bookmarkEnd w:id="48"/>
      <w:r>
        <w:t xml:space="preserve">. </w:t>
      </w:r>
      <w:r w:rsidRPr="000D458D">
        <w:t>Basic information about dramas</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025"/>
        <w:gridCol w:w="1025"/>
        <w:gridCol w:w="1025"/>
        <w:gridCol w:w="977"/>
        <w:gridCol w:w="977"/>
        <w:gridCol w:w="1025"/>
        <w:gridCol w:w="1025"/>
        <w:gridCol w:w="1026"/>
      </w:tblGrid>
      <w:tr w:rsidR="0026014E" w:rsidRPr="009F1C9D" w:rsidTr="008C2199">
        <w:tc>
          <w:tcPr>
            <w:tcW w:w="1523" w:type="dxa"/>
            <w:shd w:val="clear" w:color="auto" w:fill="auto"/>
          </w:tcPr>
          <w:p w:rsidR="00E97980" w:rsidRPr="009F1C9D" w:rsidRDefault="00E97980" w:rsidP="005A3829">
            <w:pPr>
              <w:rPr>
                <w:rFonts w:eastAsia="標楷體"/>
                <w:sz w:val="24"/>
                <w:szCs w:val="24"/>
              </w:rPr>
            </w:pP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D1</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D2</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D3</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D4</w:t>
            </w:r>
          </w:p>
        </w:tc>
        <w:tc>
          <w:tcPr>
            <w:tcW w:w="977"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D5</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D6</w:t>
            </w:r>
          </w:p>
        </w:tc>
        <w:tc>
          <w:tcPr>
            <w:tcW w:w="1025"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D7</w:t>
            </w:r>
          </w:p>
        </w:tc>
        <w:tc>
          <w:tcPr>
            <w:tcW w:w="1026" w:type="dxa"/>
            <w:shd w:val="clear" w:color="auto" w:fill="A5A5A5"/>
          </w:tcPr>
          <w:p w:rsidR="00E97980" w:rsidRPr="009F1C9D" w:rsidRDefault="00E97980" w:rsidP="005A3829">
            <w:pPr>
              <w:rPr>
                <w:rFonts w:eastAsia="標楷體"/>
                <w:sz w:val="24"/>
                <w:szCs w:val="24"/>
              </w:rPr>
            </w:pPr>
            <w:r w:rsidRPr="009F1C9D">
              <w:rPr>
                <w:rFonts w:eastAsia="標楷體"/>
                <w:sz w:val="24"/>
                <w:szCs w:val="24"/>
              </w:rPr>
              <w:t>D8</w:t>
            </w:r>
          </w:p>
        </w:tc>
      </w:tr>
      <w:tr w:rsidR="0026014E" w:rsidRPr="009F1C9D" w:rsidTr="008C2199">
        <w:tc>
          <w:tcPr>
            <w:tcW w:w="1523" w:type="dxa"/>
            <w:shd w:val="clear" w:color="auto" w:fill="A5A5A5"/>
          </w:tcPr>
          <w:p w:rsidR="00E97980" w:rsidRPr="009F1C9D" w:rsidRDefault="0026014E">
            <w:pPr>
              <w:rPr>
                <w:rFonts w:eastAsia="標楷體"/>
                <w:sz w:val="24"/>
                <w:szCs w:val="24"/>
              </w:rPr>
            </w:pPr>
            <w:r>
              <w:rPr>
                <w:rFonts w:eastAsia="標楷體"/>
                <w:sz w:val="24"/>
                <w:szCs w:val="24"/>
              </w:rPr>
              <w:t>Name</w:t>
            </w:r>
          </w:p>
        </w:tc>
        <w:tc>
          <w:tcPr>
            <w:tcW w:w="1025" w:type="dxa"/>
            <w:shd w:val="clear" w:color="auto" w:fill="auto"/>
          </w:tcPr>
          <w:p w:rsidR="00E97980" w:rsidRPr="00D43EF5" w:rsidRDefault="003D7DE0">
            <w:pPr>
              <w:rPr>
                <w:rFonts w:eastAsia="標楷體"/>
                <w:sz w:val="18"/>
                <w:szCs w:val="18"/>
              </w:rPr>
            </w:pPr>
            <w:r w:rsidRPr="00D43EF5">
              <w:rPr>
                <w:rFonts w:eastAsia="標楷體" w:hint="eastAsia"/>
                <w:sz w:val="18"/>
                <w:szCs w:val="18"/>
              </w:rPr>
              <w:t>大紅帽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小資女孩</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向前走</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金大花</w:t>
            </w:r>
          </w:p>
        </w:tc>
        <w:tc>
          <w:tcPr>
            <w:tcW w:w="977"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真愛黑白</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國民英雄</w:t>
            </w:r>
          </w:p>
        </w:tc>
        <w:tc>
          <w:tcPr>
            <w:tcW w:w="1025"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犀利人妻</w:t>
            </w:r>
          </w:p>
        </w:tc>
        <w:tc>
          <w:tcPr>
            <w:tcW w:w="1026" w:type="dxa"/>
            <w:shd w:val="clear" w:color="auto" w:fill="auto"/>
          </w:tcPr>
          <w:p w:rsidR="00E97980" w:rsidRPr="00D43EF5" w:rsidRDefault="003D7DE0" w:rsidP="005A3829">
            <w:pPr>
              <w:rPr>
                <w:rFonts w:eastAsia="標楷體"/>
                <w:sz w:val="18"/>
                <w:szCs w:val="18"/>
              </w:rPr>
            </w:pPr>
            <w:r w:rsidRPr="00D43EF5">
              <w:rPr>
                <w:rFonts w:eastAsia="標楷體" w:hint="eastAsia"/>
                <w:sz w:val="18"/>
                <w:szCs w:val="18"/>
              </w:rPr>
              <w:t>螺絲小姐</w:t>
            </w:r>
          </w:p>
        </w:tc>
      </w:tr>
      <w:tr w:rsidR="0026014E" w:rsidRPr="009F1C9D" w:rsidTr="008C2199">
        <w:tc>
          <w:tcPr>
            <w:tcW w:w="1523" w:type="dxa"/>
            <w:shd w:val="clear" w:color="auto" w:fill="A5A5A5"/>
          </w:tcPr>
          <w:p w:rsidR="003D7DE0" w:rsidRDefault="003D7DE0" w:rsidP="003D7DE0">
            <w:pPr>
              <w:rPr>
                <w:rFonts w:eastAsia="標楷體"/>
                <w:sz w:val="24"/>
                <w:szCs w:val="24"/>
              </w:rPr>
            </w:pPr>
            <w:r>
              <w:rPr>
                <w:rFonts w:eastAsia="標楷體"/>
                <w:sz w:val="24"/>
                <w:szCs w:val="24"/>
              </w:rPr>
              <w:t xml:space="preserve"># </w:t>
            </w:r>
            <w:r w:rsidRPr="009F1C9D">
              <w:rPr>
                <w:rFonts w:eastAsia="標楷體"/>
                <w:sz w:val="24"/>
                <w:szCs w:val="24"/>
              </w:rPr>
              <w:t>Episode</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16</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22</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23</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Start(Y/M/D)</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13/2/28</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11/8/21</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12/2/19</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13/1/6</w:t>
            </w:r>
          </w:p>
        </w:tc>
        <w:tc>
          <w:tcPr>
            <w:tcW w:w="977" w:type="dxa"/>
            <w:shd w:val="clear" w:color="auto" w:fill="auto"/>
          </w:tcPr>
          <w:p w:rsidR="003D7DE0" w:rsidRPr="009F1C9D" w:rsidRDefault="003D7DE0" w:rsidP="003D7DE0">
            <w:pPr>
              <w:rPr>
                <w:rFonts w:eastAsia="標楷體"/>
                <w:sz w:val="24"/>
                <w:szCs w:val="24"/>
              </w:rPr>
            </w:pPr>
            <w:r w:rsidRPr="009F1C9D">
              <w:rPr>
                <w:rFonts w:eastAsia="標楷體"/>
                <w:sz w:val="24"/>
                <w:szCs w:val="24"/>
              </w:rPr>
              <w:t>13/6/9</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10/12/5</w:t>
            </w:r>
          </w:p>
        </w:tc>
        <w:tc>
          <w:tcPr>
            <w:tcW w:w="1025" w:type="dxa"/>
            <w:shd w:val="clear" w:color="auto" w:fill="auto"/>
          </w:tcPr>
          <w:p w:rsidR="003D7DE0" w:rsidRPr="009F1C9D" w:rsidRDefault="003D7DE0" w:rsidP="003D7DE0">
            <w:pPr>
              <w:rPr>
                <w:rFonts w:eastAsia="標楷體"/>
                <w:sz w:val="24"/>
                <w:szCs w:val="24"/>
              </w:rPr>
            </w:pPr>
            <w:r w:rsidRPr="009F1C9D">
              <w:rPr>
                <w:rFonts w:eastAsia="標楷體"/>
                <w:sz w:val="24"/>
                <w:szCs w:val="24"/>
              </w:rPr>
              <w:t>10/11/5</w:t>
            </w:r>
          </w:p>
        </w:tc>
        <w:tc>
          <w:tcPr>
            <w:tcW w:w="1026" w:type="dxa"/>
            <w:shd w:val="clear" w:color="auto" w:fill="auto"/>
          </w:tcPr>
          <w:p w:rsidR="003D7DE0" w:rsidRPr="009F1C9D" w:rsidRDefault="003D7DE0" w:rsidP="003D7DE0">
            <w:pPr>
              <w:rPr>
                <w:rFonts w:eastAsia="標楷體"/>
                <w:sz w:val="24"/>
                <w:szCs w:val="24"/>
              </w:rPr>
            </w:pPr>
            <w:r w:rsidRPr="009F1C9D">
              <w:rPr>
                <w:rFonts w:eastAsia="標楷體"/>
                <w:sz w:val="24"/>
                <w:szCs w:val="24"/>
              </w:rPr>
              <w:t>12/7/22</w:t>
            </w:r>
          </w:p>
        </w:tc>
      </w:tr>
      <w:tr w:rsidR="0026014E" w:rsidRPr="009F1C9D" w:rsidTr="008C2199">
        <w:tc>
          <w:tcPr>
            <w:tcW w:w="1523" w:type="dxa"/>
            <w:shd w:val="clear" w:color="auto" w:fill="A5A5A5"/>
          </w:tcPr>
          <w:p w:rsidR="003D7DE0" w:rsidRPr="009F1C9D" w:rsidRDefault="003D7DE0">
            <w:pPr>
              <w:rPr>
                <w:rFonts w:eastAsia="標楷體"/>
                <w:sz w:val="24"/>
                <w:szCs w:val="24"/>
              </w:rPr>
            </w:pPr>
            <w:r w:rsidRPr="009F1C9D">
              <w:rPr>
                <w:rFonts w:eastAsia="標楷體"/>
                <w:sz w:val="24"/>
                <w:szCs w:val="24"/>
              </w:rPr>
              <w:t>Avg</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5.12</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2.38</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1.57</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2.16</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1.10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3.36</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3.47</w:t>
            </w:r>
          </w:p>
        </w:tc>
      </w:tr>
      <w:tr w:rsidR="0026014E" w:rsidRPr="009F1C9D" w:rsidTr="008C2199">
        <w:tc>
          <w:tcPr>
            <w:tcW w:w="1523" w:type="dxa"/>
            <w:shd w:val="clear" w:color="auto" w:fill="A5A5A5"/>
          </w:tcPr>
          <w:p w:rsidR="003D7DE0" w:rsidRPr="009F1C9D" w:rsidRDefault="003D7DE0" w:rsidP="003D7DE0">
            <w:pPr>
              <w:rPr>
                <w:rFonts w:eastAsia="標楷體"/>
                <w:sz w:val="24"/>
                <w:szCs w:val="24"/>
              </w:rPr>
            </w:pPr>
            <w:r w:rsidRPr="009F1C9D">
              <w:rPr>
                <w:rFonts w:eastAsia="標楷體"/>
                <w:sz w:val="24"/>
                <w:szCs w:val="24"/>
              </w:rPr>
              <w:t>Std</w:t>
            </w:r>
            <w:r>
              <w:rPr>
                <w:rFonts w:eastAsia="標楷體"/>
                <w:sz w:val="24"/>
                <w:szCs w:val="24"/>
              </w:rPr>
              <w:t xml:space="preserve"> – ratings</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0.08</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1.09</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0.16</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0.23</w:t>
            </w:r>
          </w:p>
        </w:tc>
        <w:tc>
          <w:tcPr>
            <w:tcW w:w="977" w:type="dxa"/>
            <w:shd w:val="clear" w:color="auto" w:fill="auto"/>
          </w:tcPr>
          <w:p w:rsidR="003D7DE0" w:rsidRPr="009F1C9D" w:rsidRDefault="003D7DE0" w:rsidP="003D7DE0">
            <w:pPr>
              <w:rPr>
                <w:rFonts w:eastAsia="標楷體"/>
                <w:sz w:val="24"/>
                <w:szCs w:val="24"/>
              </w:rPr>
            </w:pPr>
            <w:r w:rsidRPr="009F1C9D">
              <w:rPr>
                <w:sz w:val="24"/>
                <w:szCs w:val="24"/>
              </w:rPr>
              <w:t>0.30</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0.21</w:t>
            </w:r>
          </w:p>
        </w:tc>
        <w:tc>
          <w:tcPr>
            <w:tcW w:w="1025" w:type="dxa"/>
            <w:shd w:val="clear" w:color="auto" w:fill="auto"/>
          </w:tcPr>
          <w:p w:rsidR="003D7DE0" w:rsidRPr="009F1C9D" w:rsidRDefault="003D7DE0" w:rsidP="003D7DE0">
            <w:pPr>
              <w:rPr>
                <w:rFonts w:eastAsia="標楷體"/>
                <w:sz w:val="24"/>
                <w:szCs w:val="24"/>
              </w:rPr>
            </w:pPr>
            <w:r w:rsidRPr="009F1C9D">
              <w:rPr>
                <w:sz w:val="24"/>
                <w:szCs w:val="24"/>
              </w:rPr>
              <w:t>2.75</w:t>
            </w:r>
          </w:p>
        </w:tc>
        <w:tc>
          <w:tcPr>
            <w:tcW w:w="1026" w:type="dxa"/>
            <w:shd w:val="clear" w:color="auto" w:fill="auto"/>
          </w:tcPr>
          <w:p w:rsidR="003D7DE0" w:rsidRPr="009F1C9D" w:rsidRDefault="003D7DE0" w:rsidP="003D7DE0">
            <w:pPr>
              <w:rPr>
                <w:rFonts w:eastAsia="標楷體"/>
                <w:sz w:val="24"/>
                <w:szCs w:val="24"/>
              </w:rPr>
            </w:pPr>
            <w:r w:rsidRPr="009F1C9D">
              <w:rPr>
                <w:sz w:val="24"/>
                <w:szCs w:val="24"/>
              </w:rPr>
              <w:t>0.56</w:t>
            </w:r>
          </w:p>
        </w:tc>
      </w:tr>
    </w:tbl>
    <w:p w:rsidR="0079289B" w:rsidRDefault="0079289B" w:rsidP="00D43EF5">
      <w:pPr>
        <w:rPr>
          <w:sz w:val="24"/>
          <w:szCs w:val="24"/>
        </w:rPr>
      </w:pPr>
    </w:p>
    <w:p w:rsidR="008C2199" w:rsidRPr="008C2199" w:rsidRDefault="008C2199" w:rsidP="00D43EF5">
      <w:pPr>
        <w:pStyle w:val="af"/>
        <w:keepNext/>
      </w:pPr>
      <w:bookmarkStart w:id="50" w:name="_Ref409774502"/>
      <w:bookmarkStart w:id="51" w:name="_Toc411856366"/>
      <w:r>
        <w:lastRenderedPageBreak/>
        <w:t xml:space="preserve">Figure </w:t>
      </w:r>
      <w:r w:rsidR="00A77507">
        <w:fldChar w:fldCharType="begin"/>
      </w:r>
      <w:r w:rsidR="00A77507">
        <w:instrText xml:space="preserve"> SEQ Figure \* ARABIC </w:instrText>
      </w:r>
      <w:r w:rsidR="00A77507">
        <w:fldChar w:fldCharType="separate"/>
      </w:r>
      <w:r w:rsidR="00554B7C">
        <w:rPr>
          <w:noProof/>
        </w:rPr>
        <w:t>2</w:t>
      </w:r>
      <w:r w:rsidR="00A77507">
        <w:rPr>
          <w:noProof/>
        </w:rPr>
        <w:fldChar w:fldCharType="end"/>
      </w:r>
      <w:bookmarkEnd w:id="50"/>
      <w:r>
        <w:t xml:space="preserve">. </w:t>
      </w:r>
      <w:r w:rsidRPr="008C2199">
        <w:t>Time series plot for ratings of dramas</w:t>
      </w:r>
      <w:bookmarkEnd w:id="51"/>
    </w:p>
    <w:p w:rsidR="008C2199" w:rsidRDefault="002447E7" w:rsidP="00D43EF5">
      <w:pPr>
        <w:rPr>
          <w:sz w:val="24"/>
          <w:szCs w:val="24"/>
        </w:rPr>
      </w:pPr>
      <w:r>
        <w:rPr>
          <w:rFonts w:eastAsia="標楷體"/>
          <w:noProof/>
          <w:sz w:val="24"/>
          <w:szCs w:val="24"/>
        </w:rPr>
        <w:drawing>
          <wp:inline distT="0" distB="0" distL="0" distR="0" wp14:anchorId="07AB9779" wp14:editId="5CDEA5F1">
            <wp:extent cx="4928186" cy="3047262"/>
            <wp:effectExtent l="19050" t="19050" r="2540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of-idol-drama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28186" cy="3047262"/>
                    </a:xfrm>
                    <a:prstGeom prst="rect">
                      <a:avLst/>
                    </a:prstGeom>
                    <a:noFill/>
                    <a:ln w="3175" cmpd="sng">
                      <a:solidFill>
                        <a:srgbClr val="000000"/>
                      </a:solidFill>
                      <a:miter lim="800000"/>
                      <a:headEnd/>
                      <a:tailEnd/>
                    </a:ln>
                    <a:effectLst/>
                  </pic:spPr>
                </pic:pic>
              </a:graphicData>
            </a:graphic>
          </wp:inline>
        </w:drawing>
      </w:r>
    </w:p>
    <w:p w:rsidR="00A73F75" w:rsidRDefault="00A73F75" w:rsidP="00D43EF5">
      <w:pPr>
        <w:pStyle w:val="af"/>
        <w:keepNext/>
      </w:pPr>
      <w:bookmarkStart w:id="52" w:name="_Ref409774506"/>
      <w:bookmarkStart w:id="53" w:name="_Toc411856367"/>
      <w:r>
        <w:t xml:space="preserve">Figure </w:t>
      </w:r>
      <w:r w:rsidR="00A77507">
        <w:fldChar w:fldCharType="begin"/>
      </w:r>
      <w:r w:rsidR="00A77507">
        <w:instrText xml:space="preserve"> SEQ Figure \* ARABIC </w:instrText>
      </w:r>
      <w:r w:rsidR="00A77507">
        <w:fldChar w:fldCharType="separate"/>
      </w:r>
      <w:r w:rsidR="00554B7C">
        <w:rPr>
          <w:noProof/>
        </w:rPr>
        <w:t>3</w:t>
      </w:r>
      <w:r w:rsidR="00A77507">
        <w:rPr>
          <w:noProof/>
        </w:rPr>
        <w:fldChar w:fldCharType="end"/>
      </w:r>
      <w:bookmarkEnd w:id="52"/>
      <w:r>
        <w:t>. Box plots for ratings of dramas</w:t>
      </w:r>
      <w:bookmarkEnd w:id="53"/>
    </w:p>
    <w:p w:rsidR="0079289B" w:rsidRDefault="008C2199" w:rsidP="00D43EF5">
      <w:pPr>
        <w:rPr>
          <w:sz w:val="24"/>
          <w:szCs w:val="24"/>
        </w:rPr>
      </w:pPr>
      <w:r>
        <w:rPr>
          <w:noProof/>
          <w:sz w:val="24"/>
          <w:szCs w:val="24"/>
        </w:rPr>
        <w:drawing>
          <wp:inline distT="0" distB="0" distL="0" distR="0" wp14:anchorId="6490F61A" wp14:editId="283E1E56">
            <wp:extent cx="6021101" cy="4013859"/>
            <wp:effectExtent l="19050" t="19050" r="17780" b="2476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 plots of Idol Dramas Ratings.png"/>
                    <pic:cNvPicPr/>
                  </pic:nvPicPr>
                  <pic:blipFill>
                    <a:blip r:embed="rId11">
                      <a:extLst>
                        <a:ext uri="{28A0092B-C50C-407E-A947-70E740481C1C}">
                          <a14:useLocalDpi xmlns:a14="http://schemas.microsoft.com/office/drawing/2010/main" val="0"/>
                        </a:ext>
                      </a:extLst>
                    </a:blip>
                    <a:stretch>
                      <a:fillRect/>
                    </a:stretch>
                  </pic:blipFill>
                  <pic:spPr>
                    <a:xfrm>
                      <a:off x="0" y="0"/>
                      <a:ext cx="6022723" cy="4014940"/>
                    </a:xfrm>
                    <a:prstGeom prst="rect">
                      <a:avLst/>
                    </a:prstGeom>
                    <a:ln w="3175">
                      <a:solidFill>
                        <a:srgbClr val="000000"/>
                      </a:solidFill>
                    </a:ln>
                  </pic:spPr>
                </pic:pic>
              </a:graphicData>
            </a:graphic>
          </wp:inline>
        </w:drawing>
      </w:r>
    </w:p>
    <w:p w:rsidR="00134A76" w:rsidRDefault="00134A76" w:rsidP="00134A76">
      <w:pPr>
        <w:rPr>
          <w:rFonts w:eastAsia="標楷體"/>
          <w:sz w:val="24"/>
          <w:szCs w:val="24"/>
        </w:rPr>
      </w:pPr>
    </w:p>
    <w:p w:rsidR="00134A76" w:rsidRDefault="00134A76" w:rsidP="00134A76">
      <w:pPr>
        <w:rPr>
          <w:rFonts w:eastAsia="標楷體"/>
          <w:sz w:val="24"/>
          <w:szCs w:val="24"/>
        </w:rPr>
      </w:pPr>
      <w:r>
        <w:rPr>
          <w:rFonts w:eastAsia="標楷體"/>
          <w:sz w:val="24"/>
          <w:szCs w:val="24"/>
        </w:rPr>
        <w:t>In our experiments, each drama is treated independently, i.e., ratings from other dramas are not considered and only historical ratings of the drama itself are used to predict its future ratings. For each drama, only 1 rating is predicted at one time, a.k.a., one-step forecast. Ratings are predicted from the 6</w:t>
      </w:r>
      <w:r w:rsidRPr="00F43103">
        <w:rPr>
          <w:rFonts w:eastAsia="標楷體"/>
          <w:sz w:val="24"/>
          <w:szCs w:val="24"/>
          <w:vertAlign w:val="superscript"/>
        </w:rPr>
        <w:t>th</w:t>
      </w:r>
      <w:r>
        <w:rPr>
          <w:rFonts w:eastAsia="標楷體"/>
          <w:sz w:val="24"/>
          <w:szCs w:val="24"/>
        </w:rPr>
        <w:t xml:space="preserve"> episode. For each rating to be predicted, say k</w:t>
      </w:r>
      <w:r w:rsidRPr="00F43103">
        <w:rPr>
          <w:rFonts w:eastAsia="標楷體"/>
          <w:sz w:val="24"/>
          <w:szCs w:val="24"/>
          <w:vertAlign w:val="superscript"/>
        </w:rPr>
        <w:t>th</w:t>
      </w:r>
      <w:r>
        <w:rPr>
          <w:rFonts w:eastAsia="標楷體"/>
          <w:sz w:val="24"/>
          <w:szCs w:val="24"/>
        </w:rPr>
        <w:t xml:space="preserve"> episode, ratings ranging from the 1</w:t>
      </w:r>
      <w:r w:rsidRPr="00F43103">
        <w:rPr>
          <w:rFonts w:eastAsia="標楷體"/>
          <w:sz w:val="24"/>
          <w:szCs w:val="24"/>
          <w:vertAlign w:val="superscript"/>
        </w:rPr>
        <w:t>st</w:t>
      </w:r>
      <w:r>
        <w:rPr>
          <w:rFonts w:eastAsia="標楷體"/>
          <w:sz w:val="24"/>
          <w:szCs w:val="24"/>
        </w:rPr>
        <w:t xml:space="preserve"> </w:t>
      </w:r>
      <w:r>
        <w:rPr>
          <w:rFonts w:eastAsia="標楷體"/>
          <w:sz w:val="24"/>
          <w:szCs w:val="24"/>
        </w:rPr>
        <w:lastRenderedPageBreak/>
        <w:t>episode to the k-2</w:t>
      </w:r>
      <w:r w:rsidRPr="00F43103">
        <w:rPr>
          <w:rFonts w:eastAsia="標楷體"/>
          <w:sz w:val="24"/>
          <w:szCs w:val="24"/>
          <w:vertAlign w:val="superscript"/>
        </w:rPr>
        <w:t>th</w:t>
      </w:r>
      <w:r>
        <w:rPr>
          <w:rFonts w:eastAsia="標楷體"/>
          <w:sz w:val="24"/>
          <w:szCs w:val="24"/>
        </w:rPr>
        <w:t xml:space="preserve"> episode are for training, and the k-1</w:t>
      </w:r>
      <w:r w:rsidRPr="00F43103">
        <w:rPr>
          <w:rFonts w:eastAsia="標楷體"/>
          <w:sz w:val="24"/>
          <w:szCs w:val="24"/>
          <w:vertAlign w:val="superscript"/>
        </w:rPr>
        <w:t>th</w:t>
      </w:r>
      <w:r>
        <w:rPr>
          <w:rFonts w:eastAsia="標楷體"/>
          <w:sz w:val="24"/>
          <w:szCs w:val="24"/>
        </w:rPr>
        <w:t xml:space="preserve"> episode for performing validation to choose the parameter growth function. For example, for testing the 10</w:t>
      </w:r>
      <w:r w:rsidRPr="00F43103">
        <w:rPr>
          <w:rFonts w:eastAsia="標楷體"/>
          <w:sz w:val="24"/>
          <w:szCs w:val="24"/>
          <w:vertAlign w:val="superscript"/>
        </w:rPr>
        <w:t>th</w:t>
      </w:r>
      <w:r>
        <w:rPr>
          <w:rFonts w:eastAsia="標楷體"/>
          <w:sz w:val="24"/>
          <w:szCs w:val="24"/>
        </w:rPr>
        <w:t xml:space="preserve"> episode, the first 8 episodes are for training, and the 9</w:t>
      </w:r>
      <w:r w:rsidRPr="00F43103">
        <w:rPr>
          <w:rFonts w:eastAsia="標楷體"/>
          <w:sz w:val="24"/>
          <w:szCs w:val="24"/>
          <w:vertAlign w:val="superscript"/>
        </w:rPr>
        <w:t>th</w:t>
      </w:r>
      <w:r>
        <w:rPr>
          <w:rFonts w:eastAsia="標楷體"/>
          <w:sz w:val="24"/>
          <w:szCs w:val="24"/>
        </w:rPr>
        <w:t xml:space="preserve"> episode for validation. We call this experiment scenario “sequential one-step forecast”. In this scenario, a model is trained for testing each episode.</w:t>
      </w:r>
    </w:p>
    <w:p w:rsidR="008C2199" w:rsidRPr="00D43EF5" w:rsidRDefault="008C2199" w:rsidP="00D43EF5">
      <w:pPr>
        <w:rPr>
          <w:sz w:val="24"/>
          <w:szCs w:val="24"/>
        </w:rPr>
      </w:pPr>
    </w:p>
    <w:p w:rsidR="005A3829" w:rsidRPr="001B4B94" w:rsidRDefault="00843705" w:rsidP="005A3829">
      <w:pPr>
        <w:pStyle w:val="23"/>
        <w:ind w:left="0"/>
        <w:rPr>
          <w:rFonts w:ascii="Times New Roman" w:eastAsia="標楷體" w:hAnsi="Times New Roman"/>
        </w:rPr>
      </w:pPr>
      <w:bookmarkStart w:id="54" w:name="_Toc411856356"/>
      <w:r>
        <w:rPr>
          <w:rFonts w:ascii="Times New Roman" w:eastAsia="標楷體" w:hAnsi="Times New Roman"/>
        </w:rPr>
        <w:t>4</w:t>
      </w:r>
      <w:r w:rsidR="005A3829" w:rsidRPr="00770255">
        <w:rPr>
          <w:rFonts w:ascii="Times New Roman" w:eastAsia="標楷體" w:hAnsi="Times New Roman"/>
        </w:rPr>
        <w:t>.</w:t>
      </w:r>
      <w:r>
        <w:rPr>
          <w:rFonts w:ascii="Times New Roman" w:eastAsia="標楷體" w:hAnsi="Times New Roman"/>
        </w:rPr>
        <w:t>2</w:t>
      </w:r>
      <w:r w:rsidR="005A3829" w:rsidRPr="00770255">
        <w:rPr>
          <w:rFonts w:ascii="Times New Roman" w:eastAsia="標楷體" w:hAnsi="Times New Roman"/>
        </w:rPr>
        <w:t xml:space="preserve"> </w:t>
      </w:r>
      <w:r w:rsidR="005A3829">
        <w:rPr>
          <w:rFonts w:ascii="Times New Roman" w:eastAsia="標楷體" w:hAnsi="Times New Roman"/>
        </w:rPr>
        <w:t>Evaluation metric</w:t>
      </w:r>
      <w:bookmarkEnd w:id="54"/>
    </w:p>
    <w:p w:rsidR="00DE210C" w:rsidRDefault="007D3CD6" w:rsidP="00D43EF5">
      <w:pPr>
        <w:rPr>
          <w:sz w:val="24"/>
          <w:szCs w:val="24"/>
        </w:rPr>
      </w:pPr>
      <w:r>
        <w:rPr>
          <w:rFonts w:eastAsia="標楷體"/>
          <w:sz w:val="24"/>
          <w:szCs w:val="24"/>
        </w:rPr>
        <w:t>We evaluate performance via 2 commonly used metrics in literature</w:t>
      </w:r>
      <w:r w:rsidR="009A7931">
        <w:rPr>
          <w:rFonts w:eastAsia="標楷體"/>
          <w:sz w:val="24"/>
          <w:szCs w:val="24"/>
        </w:rPr>
        <w:t xml:space="preserve">: </w:t>
      </w:r>
      <w:r>
        <w:rPr>
          <w:rFonts w:eastAsia="標楷體"/>
          <w:sz w:val="24"/>
          <w:szCs w:val="24"/>
        </w:rPr>
        <w:t>mean absolute percentage error (</w:t>
      </w:r>
      <w:r w:rsidR="000E5477">
        <w:rPr>
          <w:rFonts w:eastAsia="標楷體"/>
          <w:sz w:val="24"/>
          <w:szCs w:val="24"/>
        </w:rPr>
        <w:t>MAPE</w:t>
      </w:r>
      <w:r>
        <w:rPr>
          <w:rFonts w:eastAsia="標楷體"/>
          <w:sz w:val="24"/>
          <w:szCs w:val="24"/>
        </w:rPr>
        <w:t>)</w:t>
      </w:r>
      <w:r w:rsidR="000E5477">
        <w:rPr>
          <w:rFonts w:eastAsia="標楷體"/>
          <w:sz w:val="24"/>
          <w:szCs w:val="24"/>
        </w:rPr>
        <w:t xml:space="preserve"> </w:t>
      </w:r>
      <w:r w:rsidR="009A7931">
        <w:rPr>
          <w:rFonts w:eastAsia="標楷體"/>
          <w:sz w:val="24"/>
          <w:szCs w:val="24"/>
        </w:rPr>
        <w:t>and</w:t>
      </w:r>
      <w:r w:rsidR="000E5477">
        <w:rPr>
          <w:rFonts w:eastAsia="標楷體"/>
          <w:sz w:val="24"/>
          <w:szCs w:val="24"/>
        </w:rPr>
        <w:t xml:space="preserve"> </w:t>
      </w:r>
      <w:r>
        <w:rPr>
          <w:rFonts w:eastAsia="標楷體"/>
          <w:sz w:val="24"/>
          <w:szCs w:val="24"/>
        </w:rPr>
        <w:t>mean absolute error (</w:t>
      </w:r>
      <w:r w:rsidR="000E5477">
        <w:rPr>
          <w:rFonts w:eastAsia="標楷體"/>
          <w:sz w:val="24"/>
          <w:szCs w:val="24"/>
        </w:rPr>
        <w:t>MAE</w:t>
      </w:r>
      <w:r>
        <w:rPr>
          <w:rFonts w:eastAsia="標楷體"/>
          <w:sz w:val="24"/>
          <w:szCs w:val="24"/>
        </w:rPr>
        <w:t>)</w:t>
      </w:r>
      <w:r w:rsidR="009A7931">
        <w:rPr>
          <w:rFonts w:eastAsia="標楷體"/>
          <w:sz w:val="24"/>
          <w:szCs w:val="24"/>
        </w:rPr>
        <w:t>.</w:t>
      </w:r>
      <w:r w:rsidR="00DC2F7A">
        <w:rPr>
          <w:rFonts w:eastAsia="標楷體"/>
          <w:sz w:val="24"/>
          <w:szCs w:val="24"/>
        </w:rPr>
        <w:t xml:space="preserve"> It is worth noting that by MAPE alone the</w:t>
      </w:r>
      <w:r w:rsidR="00410B36">
        <w:rPr>
          <w:rFonts w:eastAsia="標楷體"/>
          <w:sz w:val="24"/>
          <w:szCs w:val="24"/>
        </w:rPr>
        <w:t xml:space="preserve"> result</w:t>
      </w:r>
      <w:r w:rsidR="002F25B3">
        <w:rPr>
          <w:rFonts w:eastAsia="標楷體"/>
          <w:sz w:val="24"/>
          <w:szCs w:val="24"/>
        </w:rPr>
        <w:t xml:space="preserve"> probably is</w:t>
      </w:r>
      <w:r w:rsidR="00766488">
        <w:rPr>
          <w:rFonts w:eastAsia="標楷體"/>
          <w:sz w:val="24"/>
          <w:szCs w:val="24"/>
        </w:rPr>
        <w:t xml:space="preserve"> somewhat misleading for programs of small ratings. For small ratings, it is easier to get bad MAPE, but probably by MAE the predictions are only a bit different from the actual. </w:t>
      </w:r>
    </w:p>
    <w:p w:rsidR="00DE210C" w:rsidRDefault="00DE210C" w:rsidP="00D43EF5">
      <w:pPr>
        <w:rPr>
          <w:sz w:val="24"/>
          <w:szCs w:val="24"/>
        </w:rPr>
      </w:pPr>
    </w:p>
    <w:p w:rsidR="00B14978" w:rsidRDefault="00766488" w:rsidP="00D43EF5">
      <w:pPr>
        <w:rPr>
          <w:sz w:val="24"/>
          <w:szCs w:val="24"/>
        </w:rPr>
      </w:pPr>
      <w:r>
        <w:rPr>
          <w:rFonts w:eastAsia="標楷體"/>
          <w:sz w:val="24"/>
          <w:szCs w:val="24"/>
        </w:rPr>
        <w:t>In fact,</w:t>
      </w:r>
      <w:r w:rsidRPr="00766488">
        <w:rPr>
          <w:rFonts w:eastAsia="標楷體"/>
          <w:sz w:val="24"/>
          <w:szCs w:val="24"/>
        </w:rPr>
        <w:t xml:space="preserve"> </w:t>
      </w:r>
      <w:r>
        <w:rPr>
          <w:rFonts w:eastAsia="標楷體"/>
          <w:sz w:val="24"/>
          <w:szCs w:val="24"/>
        </w:rPr>
        <w:t>In TV industry, programs of higher ratings are more valuable. Thus, we should focus on how accurate the predictions are in</w:t>
      </w:r>
      <w:r w:rsidR="00664C7A">
        <w:rPr>
          <w:rFonts w:eastAsia="標楷體"/>
          <w:sz w:val="24"/>
          <w:szCs w:val="24"/>
        </w:rPr>
        <w:t xml:space="preserve"> terms of the programs of high</w:t>
      </w:r>
      <w:r w:rsidR="005621BB">
        <w:rPr>
          <w:rFonts w:eastAsia="標楷體"/>
          <w:sz w:val="24"/>
          <w:szCs w:val="24"/>
        </w:rPr>
        <w:t>er</w:t>
      </w:r>
      <w:r>
        <w:rPr>
          <w:rFonts w:eastAsia="標楷體"/>
          <w:sz w:val="24"/>
          <w:szCs w:val="24"/>
        </w:rPr>
        <w:t xml:space="preserve"> ratings.</w:t>
      </w:r>
    </w:p>
    <w:p w:rsidR="000E5477" w:rsidRDefault="000E5477" w:rsidP="00D43EF5">
      <w:pPr>
        <w:rPr>
          <w:sz w:val="24"/>
          <w:szCs w:val="24"/>
        </w:rPr>
      </w:pPr>
    </w:p>
    <w:p w:rsidR="00694047" w:rsidRPr="00516525" w:rsidRDefault="00843705" w:rsidP="00516525">
      <w:pPr>
        <w:pStyle w:val="23"/>
        <w:ind w:left="0"/>
        <w:rPr>
          <w:rFonts w:ascii="Times New Roman" w:eastAsia="標楷體" w:hAnsi="Times New Roman"/>
        </w:rPr>
      </w:pPr>
      <w:bookmarkStart w:id="55" w:name="_Toc411856357"/>
      <w:r>
        <w:rPr>
          <w:rFonts w:ascii="Times New Roman" w:eastAsia="標楷體" w:hAnsi="Times New Roman"/>
        </w:rPr>
        <w:t>4.3</w:t>
      </w:r>
      <w:r w:rsidR="005A3829" w:rsidRPr="00770255">
        <w:rPr>
          <w:rFonts w:ascii="Times New Roman" w:eastAsia="標楷體" w:hAnsi="Times New Roman"/>
        </w:rPr>
        <w:t xml:space="preserve"> </w:t>
      </w:r>
      <w:r w:rsidR="00E166F7">
        <w:rPr>
          <w:rFonts w:ascii="Times New Roman" w:eastAsia="標楷體" w:hAnsi="Times New Roman"/>
        </w:rPr>
        <w:t>TWR</w:t>
      </w:r>
      <w:r w:rsidR="0057213A">
        <w:rPr>
          <w:rFonts w:ascii="Times New Roman" w:eastAsia="標楷體" w:hAnsi="Times New Roman"/>
        </w:rPr>
        <w:t xml:space="preserve"> settings</w:t>
      </w:r>
      <w:r w:rsidR="00516525">
        <w:rPr>
          <w:rFonts w:ascii="Times New Roman" w:eastAsia="標楷體" w:hAnsi="Times New Roman"/>
        </w:rPr>
        <w:t xml:space="preserve"> and implementation</w:t>
      </w:r>
      <w:bookmarkEnd w:id="55"/>
    </w:p>
    <w:p w:rsidR="0029664C" w:rsidRDefault="00A27C25" w:rsidP="00A27C25">
      <w:pPr>
        <w:rPr>
          <w:sz w:val="24"/>
          <w:szCs w:val="24"/>
        </w:rPr>
      </w:pPr>
      <w:r>
        <w:rPr>
          <w:rFonts w:hint="eastAsia"/>
          <w:sz w:val="24"/>
          <w:szCs w:val="24"/>
        </w:rPr>
        <w:t>As for</w:t>
      </w:r>
      <w:r w:rsidR="0029664C">
        <w:rPr>
          <w:sz w:val="24"/>
          <w:szCs w:val="24"/>
        </w:rPr>
        <w:t xml:space="preserve"> TWR</w:t>
      </w:r>
      <w:r>
        <w:rPr>
          <w:rFonts w:hint="eastAsia"/>
          <w:sz w:val="24"/>
          <w:szCs w:val="24"/>
        </w:rPr>
        <w:t xml:space="preserve">, we have already described how it works </w:t>
      </w:r>
      <w:r>
        <w:rPr>
          <w:sz w:val="24"/>
          <w:szCs w:val="24"/>
        </w:rPr>
        <w:t>in previous sections.</w:t>
      </w:r>
      <w:r w:rsidR="0029664C">
        <w:rPr>
          <w:sz w:val="24"/>
          <w:szCs w:val="24"/>
        </w:rPr>
        <w:t xml:space="preserve"> Now we present its parameter settings and implementation as below:</w:t>
      </w:r>
    </w:p>
    <w:p w:rsidR="006F1039" w:rsidRDefault="00E21A18" w:rsidP="00250676">
      <w:pPr>
        <w:pStyle w:val="af0"/>
        <w:numPr>
          <w:ilvl w:val="0"/>
          <w:numId w:val="8"/>
        </w:numPr>
        <w:ind w:leftChars="0"/>
        <w:rPr>
          <w:sz w:val="24"/>
          <w:szCs w:val="24"/>
        </w:rPr>
      </w:pPr>
      <w:r>
        <w:rPr>
          <w:rFonts w:hint="eastAsia"/>
          <w:sz w:val="24"/>
          <w:szCs w:val="24"/>
        </w:rPr>
        <w:t xml:space="preserve">Settings: </w:t>
      </w:r>
      <w:r w:rsidR="006F1039">
        <w:rPr>
          <w:sz w:val="24"/>
          <w:szCs w:val="24"/>
        </w:rPr>
        <w:t xml:space="preserve">base model is regression tree with </w:t>
      </w:r>
      <w:r w:rsidR="00A47D63">
        <w:rPr>
          <w:sz w:val="24"/>
          <w:szCs w:val="24"/>
        </w:rPr>
        <w:t xml:space="preserve">the </w:t>
      </w:r>
      <w:r w:rsidR="006F1039">
        <w:rPr>
          <w:sz w:val="24"/>
          <w:szCs w:val="24"/>
        </w:rPr>
        <w:t>following settings:</w:t>
      </w:r>
    </w:p>
    <w:p w:rsidR="00A27C25" w:rsidRDefault="006F1039" w:rsidP="00250676">
      <w:pPr>
        <w:pStyle w:val="af0"/>
        <w:numPr>
          <w:ilvl w:val="1"/>
          <w:numId w:val="8"/>
        </w:numPr>
        <w:ind w:leftChars="0"/>
        <w:rPr>
          <w:sz w:val="24"/>
          <w:szCs w:val="24"/>
        </w:rPr>
      </w:pPr>
      <w:r>
        <w:rPr>
          <w:sz w:val="24"/>
          <w:szCs w:val="24"/>
        </w:rPr>
        <w:t>minsplit = 2</w:t>
      </w:r>
    </w:p>
    <w:p w:rsidR="006F1039" w:rsidRDefault="009F5D48" w:rsidP="00250676">
      <w:pPr>
        <w:pStyle w:val="af0"/>
        <w:numPr>
          <w:ilvl w:val="1"/>
          <w:numId w:val="8"/>
        </w:numPr>
        <w:ind w:leftChars="0"/>
        <w:rPr>
          <w:sz w:val="24"/>
          <w:szCs w:val="24"/>
        </w:rPr>
      </w:pPr>
      <w:r>
        <w:rPr>
          <w:rFonts w:hint="eastAsia"/>
          <w:sz w:val="24"/>
          <w:szCs w:val="24"/>
        </w:rPr>
        <w:t>maxdepth = 30</w:t>
      </w:r>
    </w:p>
    <w:p w:rsidR="009F5D48" w:rsidRDefault="009F5D48" w:rsidP="00250676">
      <w:pPr>
        <w:pStyle w:val="af0"/>
        <w:numPr>
          <w:ilvl w:val="1"/>
          <w:numId w:val="8"/>
        </w:numPr>
        <w:ind w:leftChars="0"/>
        <w:rPr>
          <w:sz w:val="24"/>
          <w:szCs w:val="24"/>
        </w:rPr>
      </w:pPr>
      <w:r>
        <w:rPr>
          <w:sz w:val="24"/>
          <w:szCs w:val="24"/>
        </w:rPr>
        <w:t xml:space="preserve">After tree is grown, it is pruned </w:t>
      </w:r>
      <w:r w:rsidRPr="009F5D48">
        <w:rPr>
          <w:sz w:val="24"/>
          <w:szCs w:val="24"/>
        </w:rPr>
        <w:t>based on validation error</w:t>
      </w:r>
      <w:r>
        <w:rPr>
          <w:sz w:val="24"/>
          <w:szCs w:val="24"/>
        </w:rPr>
        <w:t>.</w:t>
      </w:r>
    </w:p>
    <w:p w:rsidR="00B17390" w:rsidRDefault="00B17390" w:rsidP="00250676">
      <w:pPr>
        <w:pStyle w:val="af0"/>
        <w:numPr>
          <w:ilvl w:val="0"/>
          <w:numId w:val="8"/>
        </w:numPr>
        <w:ind w:leftChars="0"/>
        <w:rPr>
          <w:sz w:val="24"/>
          <w:szCs w:val="24"/>
        </w:rPr>
      </w:pPr>
      <w:r>
        <w:rPr>
          <w:rFonts w:hint="eastAsia"/>
          <w:sz w:val="24"/>
          <w:szCs w:val="24"/>
        </w:rPr>
        <w:t xml:space="preserve">Equation: </w:t>
      </w:r>
      <w:r>
        <w:rPr>
          <w:sz w:val="24"/>
          <w:szCs w:val="24"/>
        </w:rPr>
        <w:t xml:space="preserve">Regression tree equations with </w:t>
      </w:r>
      <w:r w:rsidR="00585F03">
        <w:rPr>
          <w:sz w:val="24"/>
          <w:szCs w:val="24"/>
        </w:rPr>
        <w:t xml:space="preserve">bagging. Please refer to </w:t>
      </w:r>
      <w:bookmarkStart w:id="56" w:name="OLE_LINK7"/>
      <w:bookmarkStart w:id="57" w:name="OLE_LINK9"/>
      <w:r w:rsidR="005A51D1" w:rsidRPr="00FD667C">
        <w:rPr>
          <w:rFonts w:eastAsia="標楷體"/>
          <w:sz w:val="24"/>
          <w:szCs w:val="24"/>
        </w:rPr>
        <w:fldChar w:fldCharType="begin"/>
      </w:r>
      <w:r w:rsidR="005A51D1" w:rsidRPr="00FD667C">
        <w:rPr>
          <w:rFonts w:eastAsia="標楷體"/>
          <w:sz w:val="24"/>
          <w:szCs w:val="24"/>
        </w:rPr>
        <w:instrText xml:space="preserve"> REF _Ref411851153 \h  \* MERGEFORMAT </w:instrText>
      </w:r>
      <w:r w:rsidR="005A51D1" w:rsidRPr="00FD667C">
        <w:rPr>
          <w:rFonts w:eastAsia="標楷體"/>
          <w:sz w:val="24"/>
          <w:szCs w:val="24"/>
        </w:rPr>
      </w:r>
      <w:r w:rsidR="005A51D1" w:rsidRPr="00FD667C">
        <w:rPr>
          <w:rFonts w:eastAsia="標楷體"/>
          <w:sz w:val="24"/>
          <w:szCs w:val="24"/>
        </w:rPr>
        <w:fldChar w:fldCharType="separate"/>
      </w:r>
      <w:r w:rsidR="005A51D1" w:rsidRPr="00FD667C">
        <w:rPr>
          <w:sz w:val="24"/>
          <w:szCs w:val="24"/>
        </w:rPr>
        <w:t>Appen</w:t>
      </w:r>
      <w:r w:rsidR="005A51D1" w:rsidRPr="00FD667C">
        <w:rPr>
          <w:sz w:val="24"/>
          <w:szCs w:val="24"/>
        </w:rPr>
        <w:t>d</w:t>
      </w:r>
      <w:r w:rsidR="005A51D1" w:rsidRPr="00FD667C">
        <w:rPr>
          <w:sz w:val="24"/>
          <w:szCs w:val="24"/>
        </w:rPr>
        <w:t>i</w:t>
      </w:r>
      <w:r w:rsidR="005A51D1">
        <w:rPr>
          <w:sz w:val="24"/>
          <w:szCs w:val="24"/>
        </w:rPr>
        <w:t xml:space="preserve">x </w:t>
      </w:r>
      <w:r w:rsidR="005A51D1">
        <w:rPr>
          <w:sz w:val="24"/>
          <w:szCs w:val="24"/>
        </w:rPr>
        <w:t>C</w:t>
      </w:r>
      <w:r w:rsidR="005A51D1" w:rsidRPr="00FD667C">
        <w:rPr>
          <w:rFonts w:eastAsia="標楷體"/>
          <w:sz w:val="24"/>
          <w:szCs w:val="24"/>
        </w:rPr>
        <w:fldChar w:fldCharType="end"/>
      </w:r>
      <w:bookmarkEnd w:id="56"/>
      <w:bookmarkEnd w:id="57"/>
      <w:r w:rsidR="00585F03">
        <w:rPr>
          <w:sz w:val="24"/>
          <w:szCs w:val="24"/>
        </w:rPr>
        <w:t xml:space="preserve"> for detail.</w:t>
      </w:r>
    </w:p>
    <w:p w:rsidR="00A506DD" w:rsidRDefault="0029664C" w:rsidP="00250676">
      <w:pPr>
        <w:pStyle w:val="af0"/>
        <w:numPr>
          <w:ilvl w:val="0"/>
          <w:numId w:val="8"/>
        </w:numPr>
        <w:ind w:leftChars="0"/>
        <w:rPr>
          <w:sz w:val="24"/>
          <w:szCs w:val="24"/>
        </w:rPr>
      </w:pPr>
      <w:r>
        <w:rPr>
          <w:sz w:val="24"/>
          <w:szCs w:val="24"/>
        </w:rPr>
        <w:t>Implementation: package rpart {rpart} in R</w:t>
      </w:r>
      <w:r w:rsidR="00D3183A">
        <w:rPr>
          <w:sz w:val="24"/>
          <w:szCs w:val="24"/>
        </w:rPr>
        <w:t xml:space="preserve"> [16</w:t>
      </w:r>
      <w:r w:rsidR="00EF0012">
        <w:rPr>
          <w:sz w:val="24"/>
          <w:szCs w:val="24"/>
        </w:rPr>
        <w:t>]</w:t>
      </w:r>
    </w:p>
    <w:p w:rsidR="00C73F03" w:rsidRDefault="00C73F03" w:rsidP="00C73F03">
      <w:pPr>
        <w:rPr>
          <w:sz w:val="24"/>
          <w:szCs w:val="24"/>
        </w:rPr>
      </w:pPr>
    </w:p>
    <w:p w:rsidR="00AA7997" w:rsidRDefault="00C73F03" w:rsidP="00C73F03">
      <w:pPr>
        <w:rPr>
          <w:rFonts w:eastAsia="標楷體"/>
          <w:sz w:val="24"/>
          <w:szCs w:val="24"/>
        </w:rPr>
      </w:pPr>
      <w:r>
        <w:rPr>
          <w:sz w:val="24"/>
          <w:szCs w:val="24"/>
        </w:rPr>
        <w:t xml:space="preserve">In order to illustrate the usefulness of TWR, we try </w:t>
      </w:r>
      <w:r>
        <w:rPr>
          <w:rFonts w:hint="eastAsia"/>
          <w:sz w:val="24"/>
          <w:szCs w:val="24"/>
        </w:rPr>
        <w:t>6 different settings</w:t>
      </w:r>
      <w:r>
        <w:rPr>
          <w:sz w:val="24"/>
          <w:szCs w:val="24"/>
        </w:rPr>
        <w:t xml:space="preserve"> of TWR in experiments, which are</w:t>
      </w:r>
      <w:r>
        <w:rPr>
          <w:rFonts w:eastAsia="標楷體"/>
          <w:sz w:val="24"/>
          <w:szCs w:val="24"/>
        </w:rPr>
        <w:t xml:space="preserve"> summarized in</w:t>
      </w:r>
      <w:r w:rsidR="00F916C0">
        <w:rPr>
          <w:rFonts w:eastAsia="標楷體"/>
          <w:sz w:val="24"/>
          <w:szCs w:val="24"/>
        </w:rPr>
        <w:t xml:space="preserve"> </w:t>
      </w:r>
      <w:r w:rsidR="00F916C0" w:rsidRPr="00F916C0">
        <w:rPr>
          <w:rFonts w:eastAsia="標楷體"/>
          <w:sz w:val="24"/>
          <w:szCs w:val="24"/>
        </w:rPr>
        <w:fldChar w:fldCharType="begin"/>
      </w:r>
      <w:r w:rsidR="00F916C0" w:rsidRPr="00F916C0">
        <w:rPr>
          <w:rFonts w:eastAsia="標楷體"/>
          <w:sz w:val="24"/>
          <w:szCs w:val="24"/>
        </w:rPr>
        <w:instrText xml:space="preserve"> REF _Ref411856604 \h </w:instrText>
      </w:r>
      <w:r w:rsidR="00F916C0">
        <w:rPr>
          <w:rFonts w:eastAsia="標楷體"/>
          <w:sz w:val="24"/>
          <w:szCs w:val="24"/>
        </w:rPr>
        <w:instrText xml:space="preserve"> \* MERGEFORMAT </w:instrText>
      </w:r>
      <w:r w:rsidR="00F916C0" w:rsidRPr="00F916C0">
        <w:rPr>
          <w:rFonts w:eastAsia="標楷體"/>
          <w:sz w:val="24"/>
          <w:szCs w:val="24"/>
        </w:rPr>
      </w:r>
      <w:r w:rsidR="00F916C0" w:rsidRPr="00F916C0">
        <w:rPr>
          <w:rFonts w:eastAsia="標楷體"/>
          <w:sz w:val="24"/>
          <w:szCs w:val="24"/>
        </w:rPr>
        <w:fldChar w:fldCharType="separate"/>
      </w:r>
      <w:r w:rsidR="00F916C0" w:rsidRPr="00F916C0">
        <w:rPr>
          <w:sz w:val="24"/>
          <w:szCs w:val="24"/>
        </w:rPr>
        <w:t xml:space="preserve">Table </w:t>
      </w:r>
      <w:r w:rsidR="00F916C0" w:rsidRPr="00F916C0">
        <w:rPr>
          <w:noProof/>
          <w:sz w:val="24"/>
          <w:szCs w:val="24"/>
        </w:rPr>
        <w:t>1</w:t>
      </w:r>
      <w:r w:rsidR="00F916C0" w:rsidRPr="00F916C0">
        <w:rPr>
          <w:rFonts w:eastAsia="標楷體"/>
          <w:sz w:val="24"/>
          <w:szCs w:val="24"/>
        </w:rPr>
        <w:fldChar w:fldCharType="end"/>
      </w:r>
      <w:r>
        <w:rPr>
          <w:rFonts w:eastAsia="標楷體"/>
          <w:sz w:val="24"/>
          <w:szCs w:val="24"/>
        </w:rPr>
        <w:t>.</w:t>
      </w:r>
      <w:r w:rsidR="00AA7997">
        <w:rPr>
          <w:rFonts w:eastAsia="標楷體" w:hint="eastAsia"/>
          <w:sz w:val="24"/>
          <w:szCs w:val="24"/>
        </w:rPr>
        <w:t xml:space="preserve"> </w:t>
      </w:r>
      <w:r w:rsidR="00AA7997">
        <w:rPr>
          <w:rFonts w:eastAsia="標楷體"/>
          <w:sz w:val="24"/>
          <w:szCs w:val="24"/>
        </w:rPr>
        <w:t>Specifically, TWR.A.EF includes 16 opinion polarity features based on Facebook fan page of dramas:</w:t>
      </w:r>
    </w:p>
    <w:p w:rsidR="0057213A" w:rsidRDefault="002C3D90" w:rsidP="00B17390">
      <w:pPr>
        <w:pStyle w:val="af0"/>
        <w:numPr>
          <w:ilvl w:val="0"/>
          <w:numId w:val="11"/>
        </w:numPr>
        <w:ind w:leftChars="0"/>
        <w:rPr>
          <w:rFonts w:eastAsia="標楷體"/>
          <w:sz w:val="24"/>
          <w:szCs w:val="24"/>
        </w:rPr>
      </w:pPr>
      <w:r w:rsidRPr="002C3D90">
        <w:rPr>
          <w:rFonts w:eastAsia="標楷體"/>
          <w:sz w:val="24"/>
          <w:szCs w:val="24"/>
        </w:rPr>
        <w:t xml:space="preserve">Day of drama: </w:t>
      </w:r>
      <w:r w:rsidR="00AA7997" w:rsidRPr="002C3D90">
        <w:rPr>
          <w:rFonts w:eastAsia="標楷體"/>
          <w:sz w:val="24"/>
          <w:szCs w:val="24"/>
        </w:rPr>
        <w:t>n</w:t>
      </w:r>
      <w:r w:rsidR="00AA7997" w:rsidRPr="002C3D90">
        <w:rPr>
          <w:rFonts w:eastAsia="標楷體" w:hint="eastAsia"/>
          <w:sz w:val="24"/>
          <w:szCs w:val="24"/>
        </w:rPr>
        <w:t xml:space="preserve">umber </w:t>
      </w:r>
      <w:r w:rsidR="00AA7997" w:rsidRPr="002C3D90">
        <w:rPr>
          <w:rFonts w:eastAsia="標楷體"/>
          <w:sz w:val="24"/>
          <w:szCs w:val="24"/>
        </w:rPr>
        <w:t>of negative/positive posts and comments</w:t>
      </w:r>
      <w:r>
        <w:rPr>
          <w:rFonts w:eastAsia="標楷體"/>
          <w:sz w:val="24"/>
          <w:szCs w:val="24"/>
        </w:rPr>
        <w:t xml:space="preserve"> (4 dimensions)</w:t>
      </w:r>
    </w:p>
    <w:p w:rsidR="002C3D90" w:rsidRDefault="002C3D90" w:rsidP="002C3D90">
      <w:pPr>
        <w:pStyle w:val="af0"/>
        <w:numPr>
          <w:ilvl w:val="0"/>
          <w:numId w:val="11"/>
        </w:numPr>
        <w:ind w:leftChars="0"/>
        <w:rPr>
          <w:rFonts w:eastAsia="標楷體"/>
          <w:sz w:val="24"/>
          <w:szCs w:val="24"/>
        </w:rPr>
      </w:pPr>
      <w:r w:rsidRPr="002C3D90">
        <w:rPr>
          <w:rFonts w:eastAsia="標楷體" w:hint="eastAsia"/>
          <w:sz w:val="24"/>
          <w:szCs w:val="24"/>
        </w:rPr>
        <w:t>Yesterday</w:t>
      </w:r>
      <w:r>
        <w:rPr>
          <w:rFonts w:eastAsia="標楷體"/>
          <w:sz w:val="24"/>
          <w:szCs w:val="24"/>
        </w:rPr>
        <w:t xml:space="preserve"> (4 dimensions)</w:t>
      </w:r>
    </w:p>
    <w:p w:rsidR="002C3D90" w:rsidRDefault="002C3D90" w:rsidP="00B17390">
      <w:pPr>
        <w:pStyle w:val="af0"/>
        <w:numPr>
          <w:ilvl w:val="0"/>
          <w:numId w:val="11"/>
        </w:numPr>
        <w:ind w:leftChars="0"/>
        <w:rPr>
          <w:rFonts w:eastAsia="標楷體"/>
          <w:sz w:val="24"/>
          <w:szCs w:val="24"/>
        </w:rPr>
      </w:pPr>
      <w:r w:rsidRPr="002C3D90">
        <w:rPr>
          <w:rFonts w:eastAsia="標楷體"/>
          <w:sz w:val="24"/>
          <w:szCs w:val="24"/>
        </w:rPr>
        <w:t>2 days ago</w:t>
      </w:r>
      <w:r>
        <w:rPr>
          <w:rFonts w:eastAsia="標楷體"/>
          <w:sz w:val="24"/>
          <w:szCs w:val="24"/>
        </w:rPr>
        <w:t xml:space="preserve"> (4 dimensions)</w:t>
      </w:r>
    </w:p>
    <w:p w:rsidR="002C3D90" w:rsidRPr="002C3D90" w:rsidRDefault="002C3D90" w:rsidP="00B17390">
      <w:pPr>
        <w:pStyle w:val="af0"/>
        <w:numPr>
          <w:ilvl w:val="0"/>
          <w:numId w:val="11"/>
        </w:numPr>
        <w:ind w:leftChars="0"/>
        <w:rPr>
          <w:rFonts w:eastAsia="標楷體"/>
          <w:sz w:val="24"/>
          <w:szCs w:val="24"/>
        </w:rPr>
      </w:pPr>
      <w:r>
        <w:rPr>
          <w:rFonts w:eastAsia="標楷體"/>
          <w:sz w:val="24"/>
          <w:szCs w:val="24"/>
        </w:rPr>
        <w:t xml:space="preserve">3 </w:t>
      </w:r>
      <w:r w:rsidRPr="002C3D90">
        <w:rPr>
          <w:rFonts w:eastAsia="標楷體" w:hint="eastAsia"/>
          <w:sz w:val="24"/>
          <w:szCs w:val="24"/>
        </w:rPr>
        <w:t>days ago</w:t>
      </w:r>
      <w:r>
        <w:rPr>
          <w:rFonts w:eastAsia="標楷體"/>
          <w:sz w:val="24"/>
          <w:szCs w:val="24"/>
        </w:rPr>
        <w:t xml:space="preserve"> (4 dimensions)</w:t>
      </w:r>
    </w:p>
    <w:p w:rsidR="002C3D90" w:rsidRPr="002C3D90" w:rsidRDefault="002C3D90" w:rsidP="002C3D90">
      <w:pPr>
        <w:rPr>
          <w:rFonts w:eastAsia="標楷體"/>
          <w:sz w:val="24"/>
          <w:szCs w:val="24"/>
        </w:rPr>
      </w:pPr>
    </w:p>
    <w:p w:rsidR="00074EB7" w:rsidRPr="001B4B94" w:rsidRDefault="00074EB7" w:rsidP="00074EB7">
      <w:pPr>
        <w:pStyle w:val="23"/>
        <w:ind w:left="0"/>
        <w:rPr>
          <w:rFonts w:ascii="Times New Roman" w:eastAsia="標楷體" w:hAnsi="Times New Roman"/>
        </w:rPr>
      </w:pPr>
      <w:bookmarkStart w:id="58" w:name="_Toc411856358"/>
      <w:r>
        <w:rPr>
          <w:rFonts w:ascii="Times New Roman" w:eastAsia="標楷體" w:hAnsi="Times New Roman"/>
        </w:rPr>
        <w:t>4.4</w:t>
      </w:r>
      <w:r w:rsidRPr="00770255">
        <w:rPr>
          <w:rFonts w:ascii="Times New Roman" w:eastAsia="標楷體" w:hAnsi="Times New Roman"/>
        </w:rPr>
        <w:t xml:space="preserve"> </w:t>
      </w:r>
      <w:r>
        <w:rPr>
          <w:rFonts w:ascii="Times New Roman" w:eastAsia="標楷體" w:hAnsi="Times New Roman"/>
        </w:rPr>
        <w:t>Results</w:t>
      </w:r>
      <w:bookmarkEnd w:id="58"/>
    </w:p>
    <w:p w:rsidR="00095454" w:rsidRDefault="008425BF" w:rsidP="00D43EF5">
      <w:pPr>
        <w:rPr>
          <w:rFonts w:eastAsia="標楷體"/>
          <w:sz w:val="24"/>
          <w:szCs w:val="24"/>
        </w:rPr>
      </w:pPr>
      <w:r>
        <w:rPr>
          <w:rFonts w:eastAsia="標楷體"/>
          <w:sz w:val="24"/>
          <w:szCs w:val="24"/>
        </w:rPr>
        <w:t>In this section, w</w:t>
      </w:r>
      <w:r w:rsidR="00074EB7">
        <w:rPr>
          <w:rFonts w:eastAsia="標楷體"/>
          <w:sz w:val="24"/>
          <w:szCs w:val="24"/>
        </w:rPr>
        <w:t xml:space="preserve">e show </w:t>
      </w:r>
      <w:r w:rsidR="0071352C">
        <w:rPr>
          <w:rFonts w:eastAsia="標楷體"/>
          <w:sz w:val="24"/>
          <w:szCs w:val="24"/>
        </w:rPr>
        <w:t xml:space="preserve">how </w:t>
      </w:r>
      <w:r w:rsidR="00565B20">
        <w:rPr>
          <w:rFonts w:eastAsia="標楷體"/>
          <w:sz w:val="24"/>
          <w:szCs w:val="24"/>
        </w:rPr>
        <w:t xml:space="preserve">well </w:t>
      </w:r>
      <w:r w:rsidR="003654C5">
        <w:rPr>
          <w:rFonts w:eastAsia="標楷體"/>
          <w:sz w:val="24"/>
          <w:szCs w:val="24"/>
        </w:rPr>
        <w:t xml:space="preserve">our solution and other competitive models </w:t>
      </w:r>
      <w:r w:rsidR="00BF2E88">
        <w:rPr>
          <w:rFonts w:eastAsia="標楷體"/>
          <w:sz w:val="24"/>
          <w:szCs w:val="24"/>
        </w:rPr>
        <w:t>predict ratings</w:t>
      </w:r>
      <w:r w:rsidR="00074EB7">
        <w:rPr>
          <w:rFonts w:eastAsia="標楷體"/>
          <w:sz w:val="24"/>
          <w:szCs w:val="24"/>
        </w:rPr>
        <w:t xml:space="preserve"> in terms of MAPE </w:t>
      </w:r>
      <w:r w:rsidR="00D37D39">
        <w:rPr>
          <w:rFonts w:eastAsia="標楷體"/>
          <w:sz w:val="24"/>
          <w:szCs w:val="24"/>
        </w:rPr>
        <w:t>and</w:t>
      </w:r>
      <w:r w:rsidR="00074EB7">
        <w:rPr>
          <w:rFonts w:eastAsia="標楷體"/>
          <w:sz w:val="24"/>
          <w:szCs w:val="24"/>
        </w:rPr>
        <w:t xml:space="preserve"> MA</w:t>
      </w:r>
      <w:r>
        <w:rPr>
          <w:rFonts w:eastAsia="標楷體"/>
          <w:sz w:val="24"/>
          <w:szCs w:val="24"/>
        </w:rPr>
        <w:t>E</w:t>
      </w:r>
      <w:r w:rsidR="003654C5">
        <w:rPr>
          <w:rFonts w:eastAsia="標楷體"/>
          <w:sz w:val="24"/>
          <w:szCs w:val="24"/>
        </w:rPr>
        <w:t xml:space="preserve">, via </w:t>
      </w:r>
      <w:r w:rsidR="003654C5" w:rsidRPr="003654C5">
        <w:rPr>
          <w:rFonts w:eastAsia="標楷體"/>
          <w:sz w:val="24"/>
          <w:szCs w:val="24"/>
        </w:rPr>
        <w:fldChar w:fldCharType="begin"/>
      </w:r>
      <w:r w:rsidR="003654C5" w:rsidRPr="003654C5">
        <w:rPr>
          <w:rFonts w:eastAsia="標楷體"/>
          <w:sz w:val="24"/>
          <w:szCs w:val="24"/>
        </w:rPr>
        <w:instrText xml:space="preserve"> REF _Ref409774931 \h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3</w:t>
      </w:r>
      <w:r w:rsidR="003654C5" w:rsidRPr="003654C5">
        <w:rPr>
          <w:rFonts w:eastAsia="標楷體"/>
          <w:sz w:val="24"/>
          <w:szCs w:val="24"/>
        </w:rPr>
        <w:fldChar w:fldCharType="end"/>
      </w:r>
      <w:r w:rsidR="003654C5">
        <w:rPr>
          <w:rFonts w:eastAsia="標楷體"/>
          <w:sz w:val="24"/>
          <w:szCs w:val="24"/>
        </w:rPr>
        <w:t xml:space="preserve"> and </w:t>
      </w:r>
      <w:r w:rsidR="003654C5" w:rsidRPr="003654C5">
        <w:rPr>
          <w:rFonts w:eastAsia="標楷體"/>
          <w:sz w:val="24"/>
          <w:szCs w:val="24"/>
        </w:rPr>
        <w:fldChar w:fldCharType="begin"/>
      </w:r>
      <w:r w:rsidR="003654C5" w:rsidRPr="003654C5">
        <w:rPr>
          <w:rFonts w:eastAsia="標楷體"/>
          <w:sz w:val="24"/>
          <w:szCs w:val="24"/>
        </w:rPr>
        <w:instrText xml:space="preserve"> REF _Ref409774935 \h </w:instrText>
      </w:r>
      <w:r w:rsidR="003654C5">
        <w:rPr>
          <w:rFonts w:eastAsia="標楷體"/>
          <w:sz w:val="24"/>
          <w:szCs w:val="24"/>
        </w:rPr>
        <w:instrText xml:space="preserve"> \* MERGEFORMAT </w:instrText>
      </w:r>
      <w:r w:rsidR="003654C5" w:rsidRPr="003654C5">
        <w:rPr>
          <w:rFonts w:eastAsia="標楷體"/>
          <w:sz w:val="24"/>
          <w:szCs w:val="24"/>
        </w:rPr>
      </w:r>
      <w:r w:rsidR="003654C5" w:rsidRPr="003654C5">
        <w:rPr>
          <w:rFonts w:eastAsia="標楷體"/>
          <w:sz w:val="24"/>
          <w:szCs w:val="24"/>
        </w:rPr>
        <w:fldChar w:fldCharType="separate"/>
      </w:r>
      <w:r w:rsidR="003654C5" w:rsidRPr="003654C5">
        <w:rPr>
          <w:sz w:val="24"/>
          <w:szCs w:val="24"/>
        </w:rPr>
        <w:t xml:space="preserve">Table </w:t>
      </w:r>
      <w:r w:rsidR="003654C5" w:rsidRPr="003654C5">
        <w:rPr>
          <w:noProof/>
          <w:sz w:val="24"/>
          <w:szCs w:val="24"/>
        </w:rPr>
        <w:t>4</w:t>
      </w:r>
      <w:r w:rsidR="003654C5" w:rsidRPr="003654C5">
        <w:rPr>
          <w:rFonts w:eastAsia="標楷體"/>
          <w:sz w:val="24"/>
          <w:szCs w:val="24"/>
        </w:rPr>
        <w:fldChar w:fldCharType="end"/>
      </w:r>
      <w:r w:rsidR="003654C5">
        <w:rPr>
          <w:rFonts w:eastAsia="標楷體"/>
          <w:sz w:val="24"/>
          <w:szCs w:val="24"/>
        </w:rPr>
        <w:t xml:space="preserve">, respectively. Then </w:t>
      </w:r>
      <w:r w:rsidR="00C165E7">
        <w:rPr>
          <w:rFonts w:eastAsia="標楷體"/>
          <w:sz w:val="24"/>
          <w:szCs w:val="24"/>
        </w:rPr>
        <w:t xml:space="preserve">we </w:t>
      </w:r>
      <w:r w:rsidR="003654C5">
        <w:rPr>
          <w:rFonts w:eastAsia="標楷體"/>
          <w:sz w:val="24"/>
          <w:szCs w:val="24"/>
        </w:rPr>
        <w:t xml:space="preserve">provide </w:t>
      </w:r>
      <w:r w:rsidR="00C165E7">
        <w:rPr>
          <w:rFonts w:eastAsia="標楷體"/>
          <w:sz w:val="24"/>
          <w:szCs w:val="24"/>
        </w:rPr>
        <w:t xml:space="preserve">the </w:t>
      </w:r>
      <w:r w:rsidR="003654C5">
        <w:rPr>
          <w:rFonts w:eastAsia="標楷體"/>
          <w:sz w:val="24"/>
          <w:szCs w:val="24"/>
        </w:rPr>
        <w:t>interpretation of the results.</w:t>
      </w:r>
    </w:p>
    <w:p w:rsidR="00095454" w:rsidRDefault="00095454" w:rsidP="00D43EF5">
      <w:pPr>
        <w:rPr>
          <w:rFonts w:eastAsia="標楷體"/>
          <w:sz w:val="24"/>
          <w:szCs w:val="24"/>
        </w:rPr>
      </w:pPr>
    </w:p>
    <w:p w:rsidR="00ED1C13" w:rsidRDefault="00095454" w:rsidP="00D43EF5">
      <w:pPr>
        <w:rPr>
          <w:rFonts w:eastAsia="標楷體"/>
          <w:sz w:val="24"/>
          <w:szCs w:val="24"/>
        </w:rPr>
      </w:pPr>
      <w:r>
        <w:rPr>
          <w:rFonts w:eastAsia="標楷體"/>
          <w:sz w:val="24"/>
          <w:szCs w:val="24"/>
        </w:rPr>
        <w:lastRenderedPageBreak/>
        <w:t xml:space="preserve">Surprisingly, </w:t>
      </w:r>
      <w:r w:rsidR="00C165E7">
        <w:rPr>
          <w:rFonts w:eastAsia="標楷體"/>
          <w:sz w:val="24"/>
          <w:szCs w:val="24"/>
        </w:rPr>
        <w:t xml:space="preserve">PP, </w:t>
      </w:r>
      <w:r>
        <w:rPr>
          <w:rFonts w:eastAsia="標楷體"/>
          <w:sz w:val="24"/>
          <w:szCs w:val="24"/>
        </w:rPr>
        <w:t xml:space="preserve">the </w:t>
      </w:r>
      <w:r w:rsidR="008E380F">
        <w:rPr>
          <w:rFonts w:eastAsia="標楷體"/>
          <w:sz w:val="24"/>
          <w:szCs w:val="24"/>
        </w:rPr>
        <w:t>most naïve and simplest model</w:t>
      </w:r>
      <w:r>
        <w:rPr>
          <w:rFonts w:eastAsia="標楷體"/>
          <w:sz w:val="24"/>
          <w:szCs w:val="24"/>
        </w:rPr>
        <w:t xml:space="preserve">, already performs pretty well. Among all competitors, it has the lowest </w:t>
      </w:r>
      <w:r w:rsidR="007D1095">
        <w:rPr>
          <w:rFonts w:eastAsia="標楷體"/>
          <w:sz w:val="24"/>
          <w:szCs w:val="24"/>
        </w:rPr>
        <w:t xml:space="preserve">overall </w:t>
      </w:r>
      <w:r>
        <w:rPr>
          <w:rFonts w:eastAsia="標楷體"/>
          <w:sz w:val="24"/>
          <w:szCs w:val="24"/>
        </w:rPr>
        <w:t>MAPE</w:t>
      </w:r>
      <w:r w:rsidR="0080442E">
        <w:rPr>
          <w:rFonts w:eastAsia="標楷體"/>
          <w:sz w:val="24"/>
          <w:szCs w:val="24"/>
        </w:rPr>
        <w:t xml:space="preserve"> of </w:t>
      </w:r>
      <w:r w:rsidR="007D1095">
        <w:rPr>
          <w:rFonts w:eastAsia="標楷體"/>
          <w:sz w:val="24"/>
          <w:szCs w:val="24"/>
        </w:rPr>
        <w:t>12</w:t>
      </w:r>
      <w:r w:rsidR="0080442E">
        <w:rPr>
          <w:rFonts w:eastAsia="標楷體"/>
          <w:sz w:val="24"/>
          <w:szCs w:val="24"/>
        </w:rPr>
        <w:t>.</w:t>
      </w:r>
      <w:r w:rsidR="007D1095">
        <w:rPr>
          <w:rFonts w:eastAsia="標楷體"/>
          <w:sz w:val="24"/>
          <w:szCs w:val="24"/>
        </w:rPr>
        <w:t>18</w:t>
      </w:r>
      <w:r w:rsidR="0080442E">
        <w:rPr>
          <w:rFonts w:eastAsia="標楷體"/>
          <w:sz w:val="24"/>
          <w:szCs w:val="24"/>
        </w:rPr>
        <w:t>%</w:t>
      </w:r>
      <w:r>
        <w:rPr>
          <w:rFonts w:eastAsia="標楷體"/>
          <w:sz w:val="24"/>
          <w:szCs w:val="24"/>
        </w:rPr>
        <w:t>, which sets a very challenging baseline.</w:t>
      </w:r>
      <w:r w:rsidR="007A5DE2">
        <w:rPr>
          <w:rFonts w:eastAsia="標楷體"/>
          <w:sz w:val="24"/>
          <w:szCs w:val="24"/>
        </w:rPr>
        <w:t xml:space="preserve"> PA, a</w:t>
      </w:r>
      <w:r w:rsidR="007105A5">
        <w:rPr>
          <w:rFonts w:eastAsia="標楷體"/>
          <w:sz w:val="24"/>
          <w:szCs w:val="24"/>
        </w:rPr>
        <w:t>nother</w:t>
      </w:r>
      <w:r w:rsidR="002971BF">
        <w:rPr>
          <w:rFonts w:eastAsia="標楷體"/>
          <w:sz w:val="24"/>
          <w:szCs w:val="24"/>
        </w:rPr>
        <w:t xml:space="preserve"> naïve baseline, perform</w:t>
      </w:r>
      <w:r w:rsidR="007A5DE2">
        <w:rPr>
          <w:rFonts w:eastAsia="標楷體"/>
          <w:sz w:val="24"/>
          <w:szCs w:val="24"/>
        </w:rPr>
        <w:t>s</w:t>
      </w:r>
      <w:r w:rsidR="002971BF">
        <w:rPr>
          <w:rFonts w:eastAsia="標楷體"/>
          <w:sz w:val="24"/>
          <w:szCs w:val="24"/>
        </w:rPr>
        <w:t xml:space="preserve"> </w:t>
      </w:r>
      <w:r w:rsidR="007A5DE2">
        <w:rPr>
          <w:rFonts w:eastAsia="標楷體"/>
          <w:sz w:val="24"/>
          <w:szCs w:val="24"/>
        </w:rPr>
        <w:t>badly</w:t>
      </w:r>
      <w:r w:rsidR="002971BF">
        <w:rPr>
          <w:rFonts w:eastAsia="標楷體"/>
          <w:sz w:val="24"/>
          <w:szCs w:val="24"/>
        </w:rPr>
        <w:t>.</w:t>
      </w:r>
      <w:r w:rsidR="00C33C35">
        <w:rPr>
          <w:rFonts w:eastAsia="標楷體"/>
          <w:sz w:val="24"/>
          <w:szCs w:val="24"/>
        </w:rPr>
        <w:t xml:space="preserve"> It has much larger MAPE and MAE than all the other models. From results of two baselines, we can infer that </w:t>
      </w:r>
      <w:r w:rsidR="0080442E">
        <w:rPr>
          <w:rFonts w:eastAsia="標楷體"/>
          <w:sz w:val="24"/>
          <w:szCs w:val="24"/>
        </w:rPr>
        <w:t>ratings of last period is a good predictor</w:t>
      </w:r>
      <w:r w:rsidR="00C33C35">
        <w:rPr>
          <w:rFonts w:eastAsia="標楷體"/>
          <w:sz w:val="24"/>
          <w:szCs w:val="24"/>
        </w:rPr>
        <w:t xml:space="preserve">, while </w:t>
      </w:r>
      <w:r w:rsidR="0080442E">
        <w:rPr>
          <w:rFonts w:eastAsia="標楷體"/>
          <w:sz w:val="24"/>
          <w:szCs w:val="24"/>
        </w:rPr>
        <w:t xml:space="preserve">ratings of older ratings </w:t>
      </w:r>
      <w:r w:rsidR="005625D2">
        <w:rPr>
          <w:rFonts w:eastAsia="標楷體"/>
          <w:sz w:val="24"/>
          <w:szCs w:val="24"/>
        </w:rPr>
        <w:t>are not, so what we need should</w:t>
      </w:r>
      <w:r w:rsidR="00DE5F5A">
        <w:rPr>
          <w:rFonts w:eastAsia="標楷體"/>
          <w:sz w:val="24"/>
          <w:szCs w:val="24"/>
        </w:rPr>
        <w:t xml:space="preserve"> be somewhere in between with more emphasis on recent ratings. </w:t>
      </w:r>
      <w:r w:rsidR="00DB3586">
        <w:rPr>
          <w:rFonts w:eastAsia="標楷體"/>
          <w:sz w:val="24"/>
          <w:szCs w:val="24"/>
        </w:rPr>
        <w:t xml:space="preserve">In fact, </w:t>
      </w:r>
      <w:r w:rsidR="00A4475E">
        <w:rPr>
          <w:rFonts w:eastAsia="標楷體"/>
          <w:sz w:val="24"/>
          <w:szCs w:val="24"/>
        </w:rPr>
        <w:t>Simple Exponential Smoothing</w:t>
      </w:r>
      <w:r w:rsidR="00DB3586">
        <w:rPr>
          <w:rFonts w:eastAsia="標楷體"/>
          <w:sz w:val="24"/>
          <w:szCs w:val="24"/>
        </w:rPr>
        <w:t xml:space="preserve"> (SES), one of our competitors from the 2</w:t>
      </w:r>
      <w:r w:rsidR="00DB3586" w:rsidRPr="00DB3586">
        <w:rPr>
          <w:rFonts w:eastAsia="標楷體"/>
          <w:sz w:val="24"/>
          <w:szCs w:val="24"/>
          <w:vertAlign w:val="superscript"/>
        </w:rPr>
        <w:t>nd</w:t>
      </w:r>
      <w:r w:rsidR="00DB3586">
        <w:rPr>
          <w:rFonts w:eastAsia="標楷體"/>
          <w:sz w:val="24"/>
          <w:szCs w:val="24"/>
        </w:rPr>
        <w:t xml:space="preserve"> category, is </w:t>
      </w:r>
      <w:r w:rsidR="004C1236">
        <w:rPr>
          <w:rFonts w:eastAsia="標楷體"/>
          <w:sz w:val="24"/>
          <w:szCs w:val="24"/>
        </w:rPr>
        <w:t>one way to capture this nature.</w:t>
      </w:r>
    </w:p>
    <w:p w:rsidR="004C1236" w:rsidRDefault="004C1236" w:rsidP="00D43EF5">
      <w:pPr>
        <w:rPr>
          <w:rFonts w:eastAsia="標楷體"/>
          <w:sz w:val="24"/>
          <w:szCs w:val="24"/>
        </w:rPr>
      </w:pPr>
    </w:p>
    <w:p w:rsidR="00ED1C13" w:rsidRDefault="00ED1C13" w:rsidP="00D43EF5">
      <w:pPr>
        <w:rPr>
          <w:rFonts w:eastAsia="標楷體"/>
          <w:sz w:val="24"/>
          <w:szCs w:val="24"/>
        </w:rPr>
      </w:pPr>
      <w:r>
        <w:rPr>
          <w:rFonts w:eastAsia="標楷體"/>
          <w:sz w:val="24"/>
          <w:szCs w:val="24"/>
        </w:rPr>
        <w:t>As for the models of the 2</w:t>
      </w:r>
      <w:r w:rsidRPr="00D43EF5">
        <w:rPr>
          <w:rFonts w:eastAsia="標楷體"/>
          <w:sz w:val="24"/>
          <w:szCs w:val="24"/>
          <w:vertAlign w:val="superscript"/>
        </w:rPr>
        <w:t>nd</w:t>
      </w:r>
      <w:r>
        <w:rPr>
          <w:rFonts w:eastAsia="標楷體"/>
          <w:sz w:val="24"/>
          <w:szCs w:val="24"/>
        </w:rPr>
        <w:t xml:space="preserve"> category, SES </w:t>
      </w:r>
      <w:r w:rsidR="00733558">
        <w:rPr>
          <w:rFonts w:eastAsia="標楷體"/>
          <w:sz w:val="24"/>
          <w:szCs w:val="24"/>
        </w:rPr>
        <w:t xml:space="preserve">has the best overall performance in this category. </w:t>
      </w:r>
      <w:r>
        <w:rPr>
          <w:rFonts w:eastAsia="標楷體"/>
          <w:sz w:val="24"/>
          <w:szCs w:val="24"/>
        </w:rPr>
        <w:t>Among all competitors, it has the 2</w:t>
      </w:r>
      <w:r w:rsidRPr="00D43EF5">
        <w:rPr>
          <w:rFonts w:eastAsia="標楷體"/>
          <w:sz w:val="24"/>
          <w:szCs w:val="24"/>
          <w:vertAlign w:val="superscript"/>
        </w:rPr>
        <w:t>nd</w:t>
      </w:r>
      <w:r w:rsidR="0008530A">
        <w:rPr>
          <w:rFonts w:eastAsia="標楷體"/>
          <w:sz w:val="24"/>
          <w:szCs w:val="24"/>
        </w:rPr>
        <w:t xml:space="preserve"> lowest overall MAPE of </w:t>
      </w:r>
      <w:r>
        <w:rPr>
          <w:rFonts w:eastAsia="標楷體"/>
          <w:sz w:val="24"/>
          <w:szCs w:val="24"/>
        </w:rPr>
        <w:t>12</w:t>
      </w:r>
      <w:r w:rsidR="0008530A">
        <w:rPr>
          <w:rFonts w:eastAsia="標楷體"/>
          <w:sz w:val="24"/>
          <w:szCs w:val="24"/>
        </w:rPr>
        <w:t>.</w:t>
      </w:r>
      <w:r>
        <w:rPr>
          <w:rFonts w:eastAsia="標楷體"/>
          <w:sz w:val="24"/>
          <w:szCs w:val="24"/>
        </w:rPr>
        <w:t>22</w:t>
      </w:r>
      <w:r w:rsidR="0008530A">
        <w:rPr>
          <w:rFonts w:eastAsia="標楷體"/>
          <w:sz w:val="24"/>
          <w:szCs w:val="24"/>
        </w:rPr>
        <w:t>%</w:t>
      </w:r>
      <w:r>
        <w:rPr>
          <w:rFonts w:eastAsia="標楷體"/>
          <w:sz w:val="24"/>
          <w:szCs w:val="24"/>
        </w:rPr>
        <w:t xml:space="preserve"> and the lowest overall MAE of 0.2893</w:t>
      </w:r>
      <w:r>
        <w:rPr>
          <w:rFonts w:eastAsia="標楷體" w:hint="eastAsia"/>
          <w:sz w:val="24"/>
          <w:szCs w:val="24"/>
        </w:rPr>
        <w:t>.</w:t>
      </w:r>
      <w:r w:rsidR="00584A26">
        <w:rPr>
          <w:rFonts w:eastAsia="標楷體"/>
          <w:sz w:val="24"/>
          <w:szCs w:val="24"/>
        </w:rPr>
        <w:t xml:space="preserve"> Because SES is suitable for data with no trend or seasonal pattern, this result is as expected beca</w:t>
      </w:r>
      <w:r w:rsidR="007506CE">
        <w:rPr>
          <w:rFonts w:eastAsia="標楷體"/>
          <w:sz w:val="24"/>
          <w:szCs w:val="24"/>
        </w:rPr>
        <w:t xml:space="preserve">use from </w:t>
      </w:r>
      <w:r w:rsidR="007506CE" w:rsidRPr="007506CE">
        <w:rPr>
          <w:rFonts w:eastAsia="標楷體"/>
          <w:sz w:val="24"/>
          <w:szCs w:val="24"/>
        </w:rPr>
        <w:fldChar w:fldCharType="begin"/>
      </w:r>
      <w:r w:rsidR="007506CE" w:rsidRPr="007506CE">
        <w:rPr>
          <w:rFonts w:eastAsia="標楷體"/>
          <w:sz w:val="24"/>
          <w:szCs w:val="24"/>
        </w:rPr>
        <w:instrText xml:space="preserve"> REF _Ref409774502 \h </w:instrText>
      </w:r>
      <w:r w:rsidR="007506CE">
        <w:rPr>
          <w:rFonts w:eastAsia="標楷體"/>
          <w:sz w:val="24"/>
          <w:szCs w:val="24"/>
        </w:rPr>
        <w:instrText xml:space="preserve"> \* MERGEFORMAT </w:instrText>
      </w:r>
      <w:r w:rsidR="007506CE" w:rsidRPr="007506CE">
        <w:rPr>
          <w:rFonts w:eastAsia="標楷體"/>
          <w:sz w:val="24"/>
          <w:szCs w:val="24"/>
        </w:rPr>
      </w:r>
      <w:r w:rsidR="007506CE" w:rsidRPr="007506CE">
        <w:rPr>
          <w:rFonts w:eastAsia="標楷體"/>
          <w:sz w:val="24"/>
          <w:szCs w:val="24"/>
        </w:rPr>
        <w:fldChar w:fldCharType="separate"/>
      </w:r>
      <w:r w:rsidR="007506CE" w:rsidRPr="007506CE">
        <w:rPr>
          <w:sz w:val="24"/>
          <w:szCs w:val="24"/>
        </w:rPr>
        <w:t xml:space="preserve">Figure </w:t>
      </w:r>
      <w:r w:rsidR="007506CE" w:rsidRPr="007506CE">
        <w:rPr>
          <w:noProof/>
          <w:sz w:val="24"/>
          <w:szCs w:val="24"/>
        </w:rPr>
        <w:t>1</w:t>
      </w:r>
      <w:r w:rsidR="007506CE" w:rsidRPr="007506CE">
        <w:rPr>
          <w:rFonts w:eastAsia="標楷體"/>
          <w:sz w:val="24"/>
          <w:szCs w:val="24"/>
        </w:rPr>
        <w:fldChar w:fldCharType="end"/>
      </w:r>
      <w:r w:rsidR="00584A26">
        <w:rPr>
          <w:rFonts w:eastAsia="標楷體"/>
          <w:sz w:val="24"/>
          <w:szCs w:val="24"/>
        </w:rPr>
        <w:t xml:space="preserve"> we already know that all dramas have no seasonal pattern, while only 2 out </w:t>
      </w:r>
      <w:r w:rsidR="00443A21">
        <w:rPr>
          <w:rFonts w:eastAsia="標楷體"/>
          <w:sz w:val="24"/>
          <w:szCs w:val="24"/>
        </w:rPr>
        <w:t>o</w:t>
      </w:r>
      <w:r w:rsidR="00584A26">
        <w:rPr>
          <w:rFonts w:eastAsia="標楷體"/>
          <w:sz w:val="24"/>
          <w:szCs w:val="24"/>
        </w:rPr>
        <w:t>f 8 have trend pattern.</w:t>
      </w:r>
    </w:p>
    <w:p w:rsidR="00896506" w:rsidRDefault="00896506" w:rsidP="00D43EF5">
      <w:pPr>
        <w:rPr>
          <w:rFonts w:eastAsia="標楷體"/>
          <w:sz w:val="24"/>
          <w:szCs w:val="24"/>
        </w:rPr>
      </w:pPr>
    </w:p>
    <w:p w:rsidR="00896506" w:rsidRDefault="00896506" w:rsidP="00D43EF5">
      <w:pPr>
        <w:rPr>
          <w:rFonts w:eastAsia="標楷體"/>
          <w:sz w:val="24"/>
          <w:szCs w:val="24"/>
        </w:rPr>
      </w:pPr>
      <w:r>
        <w:rPr>
          <w:rFonts w:eastAsia="標楷體"/>
          <w:sz w:val="24"/>
          <w:szCs w:val="24"/>
        </w:rPr>
        <w:t>As for NNA, the only model of the 3</w:t>
      </w:r>
      <w:r w:rsidRPr="00D43EF5">
        <w:rPr>
          <w:rFonts w:eastAsia="標楷體"/>
          <w:sz w:val="24"/>
          <w:szCs w:val="24"/>
          <w:vertAlign w:val="superscript"/>
        </w:rPr>
        <w:t>rd</w:t>
      </w:r>
      <w:r>
        <w:rPr>
          <w:rFonts w:eastAsia="標楷體"/>
          <w:sz w:val="24"/>
          <w:szCs w:val="24"/>
        </w:rPr>
        <w:t xml:space="preserve"> category, </w:t>
      </w:r>
      <w:r w:rsidR="00FC5B2B">
        <w:rPr>
          <w:rFonts w:eastAsia="標楷體"/>
          <w:sz w:val="24"/>
          <w:szCs w:val="24"/>
        </w:rPr>
        <w:t xml:space="preserve">its performance is neither very good nor very bad. However, it is worth noting that it has the lowest MAPE and MAE for </w:t>
      </w:r>
      <w:r w:rsidR="002B722C">
        <w:rPr>
          <w:rFonts w:eastAsia="標楷體"/>
          <w:sz w:val="24"/>
          <w:szCs w:val="24"/>
        </w:rPr>
        <w:t>D7</w:t>
      </w:r>
      <w:r w:rsidR="00375120">
        <w:rPr>
          <w:rFonts w:eastAsia="標楷體"/>
          <w:sz w:val="24"/>
          <w:szCs w:val="24"/>
        </w:rPr>
        <w:t xml:space="preserve"> for some reason</w:t>
      </w:r>
      <w:r w:rsidR="002B722C">
        <w:rPr>
          <w:rFonts w:eastAsia="標楷體"/>
          <w:sz w:val="24"/>
          <w:szCs w:val="24"/>
        </w:rPr>
        <w:t xml:space="preserve">, probably the most difficult drama to </w:t>
      </w:r>
      <w:r w:rsidR="00C235AA">
        <w:rPr>
          <w:rFonts w:eastAsia="標楷體"/>
          <w:sz w:val="24"/>
          <w:szCs w:val="24"/>
        </w:rPr>
        <w:t xml:space="preserve">be </w:t>
      </w:r>
      <w:r w:rsidR="002B722C">
        <w:rPr>
          <w:rFonts w:eastAsia="標楷體"/>
          <w:sz w:val="24"/>
          <w:szCs w:val="24"/>
        </w:rPr>
        <w:t>predict</w:t>
      </w:r>
      <w:r w:rsidR="00C235AA">
        <w:rPr>
          <w:rFonts w:eastAsia="標楷體"/>
          <w:sz w:val="24"/>
          <w:szCs w:val="24"/>
        </w:rPr>
        <w:t>ed</w:t>
      </w:r>
      <w:r w:rsidR="002B722C">
        <w:rPr>
          <w:rFonts w:eastAsia="標楷體"/>
          <w:sz w:val="24"/>
          <w:szCs w:val="24"/>
        </w:rPr>
        <w:t xml:space="preserve"> well</w:t>
      </w:r>
      <w:r w:rsidR="00C8135D">
        <w:rPr>
          <w:rFonts w:eastAsia="標楷體"/>
          <w:sz w:val="24"/>
          <w:szCs w:val="24"/>
        </w:rPr>
        <w:t xml:space="preserve"> due to its wide</w:t>
      </w:r>
      <w:r w:rsidR="00FD6F2C">
        <w:rPr>
          <w:rFonts w:eastAsia="標楷體"/>
          <w:sz w:val="24"/>
          <w:szCs w:val="24"/>
        </w:rPr>
        <w:t>st</w:t>
      </w:r>
      <w:r w:rsidR="00C8135D">
        <w:rPr>
          <w:rFonts w:eastAsia="標楷體"/>
          <w:sz w:val="24"/>
          <w:szCs w:val="24"/>
        </w:rPr>
        <w:t xml:space="preserve"> range</w:t>
      </w:r>
      <w:r w:rsidR="00C97342">
        <w:rPr>
          <w:rFonts w:eastAsia="標楷體"/>
          <w:sz w:val="24"/>
          <w:szCs w:val="24"/>
        </w:rPr>
        <w:t xml:space="preserve"> of ratings</w:t>
      </w:r>
      <w:r w:rsidR="002B722C">
        <w:rPr>
          <w:rFonts w:eastAsia="標楷體"/>
          <w:sz w:val="24"/>
          <w:szCs w:val="24"/>
        </w:rPr>
        <w:t>.</w:t>
      </w:r>
    </w:p>
    <w:p w:rsidR="00714D90" w:rsidRDefault="00714D90" w:rsidP="00D43EF5">
      <w:pPr>
        <w:rPr>
          <w:rFonts w:eastAsia="標楷體"/>
          <w:sz w:val="24"/>
          <w:szCs w:val="24"/>
        </w:rPr>
      </w:pPr>
    </w:p>
    <w:p w:rsidR="0060624F" w:rsidRDefault="00864CFF" w:rsidP="00D43EF5">
      <w:pPr>
        <w:rPr>
          <w:rFonts w:eastAsia="標楷體"/>
          <w:sz w:val="24"/>
          <w:szCs w:val="24"/>
        </w:rPr>
      </w:pPr>
      <w:r>
        <w:rPr>
          <w:rFonts w:eastAsia="標楷體"/>
          <w:sz w:val="24"/>
          <w:szCs w:val="24"/>
        </w:rPr>
        <w:t xml:space="preserve">Now it comes to the results of our solution. </w:t>
      </w:r>
      <w:r w:rsidR="00635EE1">
        <w:rPr>
          <w:rFonts w:eastAsia="標楷體"/>
          <w:sz w:val="24"/>
          <w:szCs w:val="24"/>
        </w:rPr>
        <w:t xml:space="preserve">First, </w:t>
      </w:r>
      <w:r w:rsidR="00B724AB">
        <w:rPr>
          <w:rFonts w:eastAsia="標楷體"/>
          <w:sz w:val="24"/>
          <w:szCs w:val="24"/>
        </w:rPr>
        <w:t xml:space="preserve">let’s compare the performance among 3 </w:t>
      </w:r>
      <w:r w:rsidR="000359FC">
        <w:rPr>
          <w:rFonts w:eastAsia="標楷體"/>
          <w:sz w:val="24"/>
          <w:szCs w:val="24"/>
        </w:rPr>
        <w:t xml:space="preserve">different </w:t>
      </w:r>
      <w:r w:rsidR="00B724AB">
        <w:rPr>
          <w:rFonts w:eastAsia="標楷體"/>
          <w:sz w:val="24"/>
          <w:szCs w:val="24"/>
        </w:rPr>
        <w:t xml:space="preserve">growth functions: no growth (TWR.N), linear growth (TWR.L), and exponential growth (TWR.E). TWR.E has the best performance, followed by TWR.L and TWR.N. It shows that as more weights are put on the more recent training instances, the better performance we </w:t>
      </w:r>
      <w:r w:rsidR="00125D3A">
        <w:rPr>
          <w:rFonts w:eastAsia="標楷體"/>
          <w:sz w:val="24"/>
          <w:szCs w:val="24"/>
        </w:rPr>
        <w:t>get. This evidence supports that our idea is valid.</w:t>
      </w:r>
      <w:r w:rsidR="00B724AB">
        <w:rPr>
          <w:rFonts w:eastAsia="標楷體"/>
          <w:sz w:val="24"/>
          <w:szCs w:val="24"/>
        </w:rPr>
        <w:t xml:space="preserve"> </w:t>
      </w:r>
      <w:r w:rsidR="00982287">
        <w:rPr>
          <w:rFonts w:eastAsia="標楷體"/>
          <w:sz w:val="24"/>
          <w:szCs w:val="24"/>
        </w:rPr>
        <w:t xml:space="preserve">However, </w:t>
      </w:r>
      <w:r w:rsidR="00125D3A">
        <w:rPr>
          <w:rFonts w:eastAsia="標楷體"/>
          <w:sz w:val="24"/>
          <w:szCs w:val="24"/>
        </w:rPr>
        <w:t xml:space="preserve">TWR has its limitation </w:t>
      </w:r>
      <w:r w:rsidR="002B5C0C">
        <w:rPr>
          <w:rFonts w:eastAsia="標楷體"/>
          <w:sz w:val="24"/>
          <w:szCs w:val="24"/>
        </w:rPr>
        <w:t xml:space="preserve">because TWR.E3 has mixed performance, i.e., performance of some dramas are improved, while some become worse. </w:t>
      </w:r>
      <w:r w:rsidR="00053F48">
        <w:rPr>
          <w:rFonts w:eastAsia="標楷體"/>
          <w:sz w:val="24"/>
          <w:szCs w:val="24"/>
        </w:rPr>
        <w:t xml:space="preserve">In fact, we observe that TWR.E3 is essentially same as PP. </w:t>
      </w:r>
      <w:r w:rsidR="00A159F0">
        <w:rPr>
          <w:rFonts w:eastAsia="標楷體"/>
          <w:sz w:val="24"/>
          <w:szCs w:val="24"/>
        </w:rPr>
        <w:t>Thus, in order to automatically choose the best growth function, TWR.A is implemented.</w:t>
      </w:r>
      <w:r w:rsidR="006F1CC2">
        <w:rPr>
          <w:rFonts w:eastAsia="標楷體"/>
          <w:sz w:val="24"/>
          <w:szCs w:val="24"/>
        </w:rPr>
        <w:t xml:space="preserve"> </w:t>
      </w:r>
      <w:r w:rsidR="00125D3A">
        <w:rPr>
          <w:rFonts w:eastAsia="標楷體"/>
          <w:sz w:val="24"/>
          <w:szCs w:val="24"/>
        </w:rPr>
        <w:t>T</w:t>
      </w:r>
      <w:r w:rsidR="005A5E75">
        <w:rPr>
          <w:rFonts w:eastAsia="標楷體"/>
          <w:sz w:val="24"/>
          <w:szCs w:val="24"/>
        </w:rPr>
        <w:t xml:space="preserve">he </w:t>
      </w:r>
      <w:r w:rsidR="00D37D39">
        <w:rPr>
          <w:rFonts w:eastAsia="標楷體"/>
          <w:sz w:val="24"/>
          <w:szCs w:val="24"/>
        </w:rPr>
        <w:t xml:space="preserve">results show that </w:t>
      </w:r>
      <w:r w:rsidR="005A5E75">
        <w:rPr>
          <w:rFonts w:eastAsia="標楷體"/>
          <w:sz w:val="24"/>
          <w:szCs w:val="24"/>
        </w:rPr>
        <w:t>TWR</w:t>
      </w:r>
      <w:r w:rsidR="00125D3A">
        <w:rPr>
          <w:rFonts w:eastAsia="標楷體"/>
          <w:sz w:val="24"/>
          <w:szCs w:val="24"/>
        </w:rPr>
        <w:t xml:space="preserve">.A </w:t>
      </w:r>
      <w:r w:rsidR="00D37D39">
        <w:rPr>
          <w:rFonts w:eastAsia="標楷體"/>
          <w:sz w:val="24"/>
          <w:szCs w:val="24"/>
        </w:rPr>
        <w:t xml:space="preserve">outperforms all </w:t>
      </w:r>
      <w:r w:rsidR="005A5E75">
        <w:rPr>
          <w:rFonts w:eastAsia="標楷體"/>
          <w:sz w:val="24"/>
          <w:szCs w:val="24"/>
        </w:rPr>
        <w:t xml:space="preserve">the </w:t>
      </w:r>
      <w:r w:rsidR="00D37D39">
        <w:rPr>
          <w:rFonts w:eastAsia="標楷體"/>
          <w:sz w:val="24"/>
          <w:szCs w:val="24"/>
        </w:rPr>
        <w:t>other models in terms of overall MAPE</w:t>
      </w:r>
      <w:r w:rsidR="003C4D63">
        <w:rPr>
          <w:rFonts w:eastAsia="標楷體"/>
          <w:sz w:val="24"/>
          <w:szCs w:val="24"/>
        </w:rPr>
        <w:t xml:space="preserve"> (lowest 11.54%)</w:t>
      </w:r>
      <w:r w:rsidR="00D37D39">
        <w:rPr>
          <w:rFonts w:eastAsia="標楷體"/>
          <w:sz w:val="24"/>
          <w:szCs w:val="24"/>
        </w:rPr>
        <w:t xml:space="preserve"> and MAE</w:t>
      </w:r>
      <w:r w:rsidR="003C4D63">
        <w:rPr>
          <w:rFonts w:eastAsia="標楷體"/>
          <w:sz w:val="24"/>
          <w:szCs w:val="24"/>
        </w:rPr>
        <w:t xml:space="preserve"> (lowest 0.2883)</w:t>
      </w:r>
      <w:r w:rsidR="005A5E75">
        <w:rPr>
          <w:rFonts w:eastAsia="標楷體"/>
          <w:sz w:val="24"/>
          <w:szCs w:val="24"/>
        </w:rPr>
        <w:t xml:space="preserve"> among all dramas</w:t>
      </w:r>
      <w:r w:rsidR="00711F78">
        <w:rPr>
          <w:rFonts w:eastAsia="標楷體"/>
          <w:sz w:val="24"/>
          <w:szCs w:val="24"/>
        </w:rPr>
        <w:t xml:space="preserve">, which gives us </w:t>
      </w:r>
      <w:r w:rsidR="000C01D5">
        <w:rPr>
          <w:rFonts w:eastAsia="標楷體"/>
          <w:sz w:val="24"/>
          <w:szCs w:val="24"/>
        </w:rPr>
        <w:t xml:space="preserve">more </w:t>
      </w:r>
      <w:r w:rsidR="00711F78">
        <w:rPr>
          <w:rFonts w:eastAsia="標楷體"/>
          <w:sz w:val="24"/>
          <w:szCs w:val="24"/>
        </w:rPr>
        <w:t>confidence that our idea is valid.</w:t>
      </w:r>
      <w:r w:rsidR="002A6A0B">
        <w:rPr>
          <w:rFonts w:eastAsia="標楷體"/>
          <w:sz w:val="24"/>
          <w:szCs w:val="24"/>
        </w:rPr>
        <w:t xml:space="preserve"> Moreover, T.A.EF shows that our solution</w:t>
      </w:r>
      <w:r w:rsidR="00A74F53">
        <w:rPr>
          <w:rFonts w:eastAsia="標楷體"/>
          <w:sz w:val="24"/>
          <w:szCs w:val="24"/>
        </w:rPr>
        <w:t xml:space="preserve"> is extensible because it </w:t>
      </w:r>
      <w:r w:rsidR="002A6A0B">
        <w:rPr>
          <w:rFonts w:eastAsia="標楷體"/>
          <w:sz w:val="24"/>
          <w:szCs w:val="24"/>
        </w:rPr>
        <w:t xml:space="preserve">can be </w:t>
      </w:r>
      <w:r w:rsidR="00A74F53">
        <w:rPr>
          <w:rFonts w:eastAsia="標楷體"/>
          <w:sz w:val="24"/>
          <w:szCs w:val="24"/>
        </w:rPr>
        <w:t>extended</w:t>
      </w:r>
      <w:r w:rsidR="002A6A0B">
        <w:rPr>
          <w:rFonts w:eastAsia="標楷體"/>
          <w:sz w:val="24"/>
          <w:szCs w:val="24"/>
        </w:rPr>
        <w:t xml:space="preserve"> with external features.</w:t>
      </w:r>
    </w:p>
    <w:p w:rsidR="00666D8C" w:rsidRDefault="00666D8C">
      <w:pPr>
        <w:widowControl/>
        <w:adjustRightInd/>
        <w:spacing w:line="240" w:lineRule="auto"/>
        <w:textAlignment w:val="auto"/>
        <w:rPr>
          <w:rFonts w:eastAsia="標楷體"/>
          <w:sz w:val="24"/>
          <w:szCs w:val="24"/>
        </w:rPr>
      </w:pPr>
    </w:p>
    <w:p w:rsidR="00D3401B" w:rsidRDefault="00D3401B" w:rsidP="00D3401B">
      <w:pPr>
        <w:pStyle w:val="af"/>
        <w:keepNext/>
      </w:pPr>
      <w:bookmarkStart w:id="59" w:name="_Ref409774931"/>
      <w:bookmarkStart w:id="60" w:name="_Toc411856542"/>
      <w:r>
        <w:t xml:space="preserve">Table </w:t>
      </w:r>
      <w:r w:rsidR="00A77507">
        <w:fldChar w:fldCharType="begin"/>
      </w:r>
      <w:r w:rsidR="00A77507">
        <w:instrText xml:space="preserve"> SEQ Table \* ARABIC </w:instrText>
      </w:r>
      <w:r w:rsidR="00A77507">
        <w:fldChar w:fldCharType="separate"/>
      </w:r>
      <w:r w:rsidR="00F916C0">
        <w:rPr>
          <w:noProof/>
        </w:rPr>
        <w:t>3</w:t>
      </w:r>
      <w:r w:rsidR="00A77507">
        <w:rPr>
          <w:noProof/>
        </w:rPr>
        <w:fldChar w:fldCharType="end"/>
      </w:r>
      <w:bookmarkEnd w:id="59"/>
      <w:r>
        <w:t>. MAPE of TV ratings predictions</w:t>
      </w:r>
      <w:bookmarkEnd w:id="60"/>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B01391" w:rsidRPr="009F1C9D" w:rsidTr="009F1C9D">
        <w:tc>
          <w:tcPr>
            <w:tcW w:w="1078" w:type="dxa"/>
            <w:shd w:val="clear" w:color="auto" w:fill="auto"/>
          </w:tcPr>
          <w:p w:rsidR="008D08A8" w:rsidRPr="009F1C9D" w:rsidRDefault="00174752" w:rsidP="00AC685F">
            <w:pPr>
              <w:rPr>
                <w:rFonts w:eastAsia="標楷體"/>
                <w:sz w:val="24"/>
                <w:szCs w:val="24"/>
              </w:rPr>
            </w:pPr>
            <w:r w:rsidRPr="009F1C9D">
              <w:rPr>
                <w:rFonts w:eastAsia="標楷體"/>
                <w:sz w:val="24"/>
                <w:szCs w:val="24"/>
              </w:rPr>
              <w:t>M↓D→</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D1</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D2</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D3</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D4</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D5</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D6</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D7</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D8</w:t>
            </w:r>
          </w:p>
        </w:tc>
        <w:tc>
          <w:tcPr>
            <w:tcW w:w="994" w:type="dxa"/>
            <w:shd w:val="clear" w:color="auto" w:fill="A5A5A5"/>
          </w:tcPr>
          <w:p w:rsidR="008D08A8" w:rsidRPr="009F1C9D" w:rsidRDefault="008D08A8" w:rsidP="00AC685F">
            <w:pPr>
              <w:rPr>
                <w:rFonts w:eastAsia="標楷體"/>
                <w:sz w:val="24"/>
                <w:szCs w:val="24"/>
              </w:rPr>
            </w:pPr>
            <w:r w:rsidRPr="009F1C9D">
              <w:rPr>
                <w:rFonts w:eastAsia="標楷體"/>
                <w:sz w:val="24"/>
                <w:szCs w:val="24"/>
              </w:rPr>
              <w:t>All</w:t>
            </w:r>
          </w:p>
        </w:tc>
      </w:tr>
      <w:tr w:rsidR="006B1847" w:rsidRPr="009F1C9D" w:rsidTr="009F1C9D">
        <w:tc>
          <w:tcPr>
            <w:tcW w:w="1078" w:type="dxa"/>
            <w:shd w:val="clear" w:color="auto" w:fill="A5A5A5"/>
          </w:tcPr>
          <w:p w:rsidR="006B1847" w:rsidRPr="009F1C9D" w:rsidRDefault="008E380F" w:rsidP="006B1847">
            <w:pPr>
              <w:rPr>
                <w:rFonts w:eastAsia="標楷體"/>
                <w:sz w:val="24"/>
                <w:szCs w:val="24"/>
              </w:rPr>
            </w:pPr>
            <w:r>
              <w:rPr>
                <w:rFonts w:eastAsia="標楷體"/>
                <w:sz w:val="24"/>
                <w:szCs w:val="24"/>
              </w:rPr>
              <w:t>P</w:t>
            </w:r>
            <w:r w:rsidR="006B1847" w:rsidRPr="009F1C9D">
              <w:rPr>
                <w:rFonts w:eastAsia="標楷體"/>
                <w:sz w:val="24"/>
                <w:szCs w:val="24"/>
              </w:rPr>
              <w:t>P</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PA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60</w:t>
            </w:r>
            <w:r w:rsidR="00C165E7">
              <w:rPr>
                <w:sz w:val="24"/>
                <w:szCs w:val="24"/>
              </w:rPr>
              <w:t>.</w:t>
            </w:r>
            <w:r w:rsidRPr="009F1C9D">
              <w:rPr>
                <w:sz w:val="24"/>
                <w:szCs w:val="24"/>
              </w:rPr>
              <w:t>17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37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98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20</w:t>
            </w:r>
            <w:r w:rsidR="00C165E7">
              <w:rPr>
                <w:sz w:val="24"/>
                <w:szCs w:val="24"/>
              </w:rPr>
              <w:t>.</w:t>
            </w:r>
            <w:r w:rsidRPr="009F1C9D">
              <w:rPr>
                <w:sz w:val="24"/>
                <w:szCs w:val="24"/>
              </w:rPr>
              <w:t>77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46</w:t>
            </w:r>
            <w:r w:rsidR="00C165E7">
              <w:rPr>
                <w:sz w:val="24"/>
                <w:szCs w:val="24"/>
              </w:rPr>
              <w:t>.</w:t>
            </w:r>
            <w:r w:rsidRPr="009F1C9D">
              <w:rPr>
                <w:sz w:val="24"/>
                <w:szCs w:val="24"/>
              </w:rPr>
              <w:t>09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22</w:t>
            </w:r>
            <w:r w:rsidR="00C165E7">
              <w:rPr>
                <w:sz w:val="24"/>
                <w:szCs w:val="24"/>
              </w:rPr>
              <w:t>.</w:t>
            </w:r>
            <w:r w:rsidRPr="009F1C9D">
              <w:rPr>
                <w:sz w:val="24"/>
                <w:szCs w:val="24"/>
              </w:rPr>
              <w:t>48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SES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32</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21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33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35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DES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30</w:t>
            </w:r>
            <w:r w:rsidR="00C165E7">
              <w:rPr>
                <w:sz w:val="24"/>
                <w:szCs w:val="24"/>
              </w:rPr>
              <w:t>.</w:t>
            </w:r>
            <w:r w:rsidRPr="009F1C9D">
              <w:rPr>
                <w:sz w:val="24"/>
                <w:szCs w:val="24"/>
              </w:rPr>
              <w:t>16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18</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ETS</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40</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ARIMA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34</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18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72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01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64</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lastRenderedPageBreak/>
              <w:t>NNA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55</w:t>
            </w:r>
            <w:r w:rsidR="00C165E7">
              <w:rPr>
                <w:sz w:val="24"/>
                <w:szCs w:val="24"/>
              </w:rPr>
              <w:t>.</w:t>
            </w:r>
            <w:r w:rsidRPr="009F1C9D">
              <w:rPr>
                <w:sz w:val="24"/>
                <w:szCs w:val="24"/>
              </w:rPr>
              <w:t>36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9</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78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71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78</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TWR.N</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56</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14</w:t>
            </w:r>
            <w:r w:rsidR="00C165E7">
              <w:rPr>
                <w:sz w:val="24"/>
                <w:szCs w:val="24"/>
              </w:rPr>
              <w:t>.</w:t>
            </w:r>
            <w:r w:rsidRPr="009F1C9D">
              <w:rPr>
                <w:sz w:val="24"/>
                <w:szCs w:val="24"/>
              </w:rPr>
              <w:t>75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49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82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17</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36</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19</w:t>
            </w:r>
            <w:r w:rsidR="00C165E7">
              <w:rPr>
                <w:sz w:val="24"/>
                <w:szCs w:val="24"/>
              </w:rPr>
              <w:t>.</w:t>
            </w:r>
            <w:r w:rsidRPr="009F1C9D">
              <w:rPr>
                <w:sz w:val="24"/>
                <w:szCs w:val="24"/>
              </w:rPr>
              <w:t>72</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TWR.L</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44</w:t>
            </w:r>
            <w:r w:rsidR="00C165E7">
              <w:rPr>
                <w:sz w:val="24"/>
                <w:szCs w:val="24"/>
              </w:rPr>
              <w:t>.</w:t>
            </w:r>
            <w:r w:rsidRPr="009F1C9D">
              <w:rPr>
                <w:sz w:val="24"/>
                <w:szCs w:val="24"/>
              </w:rPr>
              <w:t>23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30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6</w:t>
            </w:r>
            <w:r w:rsidR="00C165E7">
              <w:rPr>
                <w:sz w:val="24"/>
                <w:szCs w:val="24"/>
              </w:rPr>
              <w:t>.</w:t>
            </w:r>
            <w:r w:rsidRPr="009F1C9D">
              <w:rPr>
                <w:sz w:val="24"/>
                <w:szCs w:val="24"/>
              </w:rPr>
              <w:t>61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41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43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27</w:t>
            </w:r>
            <w:r w:rsidR="00C165E7">
              <w:rPr>
                <w:sz w:val="24"/>
                <w:szCs w:val="24"/>
              </w:rPr>
              <w:t>.</w:t>
            </w:r>
            <w:r w:rsidRPr="009F1C9D">
              <w:rPr>
                <w:sz w:val="24"/>
                <w:szCs w:val="24"/>
              </w:rPr>
              <w:t>51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12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16</w:t>
            </w:r>
            <w:r w:rsidR="00C165E7">
              <w:rPr>
                <w:sz w:val="24"/>
                <w:szCs w:val="24"/>
              </w:rPr>
              <w:t>.</w:t>
            </w:r>
            <w:r w:rsidRPr="009F1C9D">
              <w:rPr>
                <w:sz w:val="24"/>
                <w:szCs w:val="24"/>
              </w:rPr>
              <w:t>35</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60</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65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91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22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15</w:t>
            </w:r>
            <w:r w:rsidR="00C165E7">
              <w:rPr>
                <w:sz w:val="24"/>
                <w:szCs w:val="24"/>
              </w:rPr>
              <w:t>.</w:t>
            </w:r>
            <w:r w:rsidRPr="009F1C9D">
              <w:rPr>
                <w:sz w:val="24"/>
                <w:szCs w:val="24"/>
              </w:rPr>
              <w:t>88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52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97</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TWR.E3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24</w:t>
            </w:r>
            <w:r w:rsidR="00C165E7">
              <w:rPr>
                <w:sz w:val="24"/>
                <w:szCs w:val="24"/>
              </w:rPr>
              <w:t>.</w:t>
            </w:r>
            <w:r w:rsidRPr="009F1C9D">
              <w:rPr>
                <w:sz w:val="24"/>
                <w:szCs w:val="24"/>
              </w:rPr>
              <w:t>28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39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42</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58</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55</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63</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34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84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09</w:t>
            </w:r>
          </w:p>
        </w:tc>
      </w:tr>
      <w:tr w:rsidR="006B1847" w:rsidRPr="009F1C9D" w:rsidTr="009F1C9D">
        <w:tc>
          <w:tcPr>
            <w:tcW w:w="1078" w:type="dxa"/>
            <w:shd w:val="clear" w:color="auto" w:fill="A5A5A5"/>
          </w:tcPr>
          <w:p w:rsidR="006B1847" w:rsidRPr="009F1C9D" w:rsidRDefault="006B1847" w:rsidP="006B1847">
            <w:pPr>
              <w:rPr>
                <w:rFonts w:eastAsia="標楷體"/>
                <w:sz w:val="24"/>
                <w:szCs w:val="24"/>
              </w:rPr>
            </w:pPr>
            <w:r w:rsidRPr="009F1C9D">
              <w:rPr>
                <w:rFonts w:eastAsia="標楷體"/>
                <w:sz w:val="24"/>
                <w:szCs w:val="24"/>
              </w:rPr>
              <w:t>TWR.A</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25</w:t>
            </w:r>
            <w:r w:rsidR="00C165E7">
              <w:rPr>
                <w:sz w:val="24"/>
                <w:szCs w:val="24"/>
              </w:rPr>
              <w:t>.</w:t>
            </w:r>
            <w:r w:rsidRPr="009F1C9D">
              <w:rPr>
                <w:sz w:val="24"/>
                <w:szCs w:val="24"/>
              </w:rPr>
              <w:t>47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86</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7</w:t>
            </w:r>
            <w:r w:rsidR="00C165E7">
              <w:rPr>
                <w:sz w:val="24"/>
                <w:szCs w:val="24"/>
              </w:rPr>
              <w:t>.</w:t>
            </w:r>
            <w:r w:rsidRPr="009F1C9D">
              <w:rPr>
                <w:sz w:val="24"/>
                <w:szCs w:val="24"/>
              </w:rPr>
              <w:t>59</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10</w:t>
            </w:r>
            <w:r w:rsidR="00C165E7">
              <w:rPr>
                <w:sz w:val="24"/>
                <w:szCs w:val="24"/>
              </w:rPr>
              <w:t>.</w:t>
            </w:r>
            <w:r w:rsidRPr="009F1C9D">
              <w:rPr>
                <w:sz w:val="24"/>
                <w:szCs w:val="24"/>
              </w:rPr>
              <w:t>81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12</w:t>
            </w:r>
            <w:r w:rsidR="00C165E7">
              <w:rPr>
                <w:sz w:val="24"/>
                <w:szCs w:val="24"/>
              </w:rPr>
              <w:t>.</w:t>
            </w:r>
            <w:r w:rsidRPr="009F1C9D">
              <w:rPr>
                <w:sz w:val="24"/>
                <w:szCs w:val="24"/>
              </w:rPr>
              <w:t>11</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11</w:t>
            </w:r>
            <w:r w:rsidR="00C165E7">
              <w:rPr>
                <w:sz w:val="24"/>
                <w:szCs w:val="24"/>
              </w:rPr>
              <w:t>.</w:t>
            </w:r>
            <w:r w:rsidRPr="009F1C9D">
              <w:rPr>
                <w:sz w:val="24"/>
                <w:szCs w:val="24"/>
              </w:rPr>
              <w:t>67</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13</w:t>
            </w:r>
            <w:r w:rsidR="00C165E7">
              <w:rPr>
                <w:sz w:val="24"/>
                <w:szCs w:val="24"/>
              </w:rPr>
              <w:t>.</w:t>
            </w:r>
            <w:r w:rsidRPr="009F1C9D">
              <w:rPr>
                <w:sz w:val="24"/>
                <w:szCs w:val="24"/>
              </w:rPr>
              <w:t>44</w:t>
            </w:r>
          </w:p>
        </w:tc>
        <w:tc>
          <w:tcPr>
            <w:tcW w:w="994" w:type="dxa"/>
            <w:shd w:val="clear" w:color="auto" w:fill="auto"/>
          </w:tcPr>
          <w:p w:rsidR="006B1847" w:rsidRPr="009F1C9D" w:rsidRDefault="006B1847" w:rsidP="006B1847">
            <w:pPr>
              <w:rPr>
                <w:rFonts w:eastAsia="標楷體"/>
                <w:sz w:val="24"/>
                <w:szCs w:val="24"/>
              </w:rPr>
            </w:pPr>
            <w:r w:rsidRPr="009F1C9D">
              <w:rPr>
                <w:sz w:val="24"/>
                <w:szCs w:val="24"/>
              </w:rPr>
              <w:t>8</w:t>
            </w:r>
            <w:r w:rsidR="00C165E7">
              <w:rPr>
                <w:sz w:val="24"/>
                <w:szCs w:val="24"/>
              </w:rPr>
              <w:t>.</w:t>
            </w:r>
            <w:r w:rsidRPr="009F1C9D">
              <w:rPr>
                <w:sz w:val="24"/>
                <w:szCs w:val="24"/>
              </w:rPr>
              <w:t>97</w:t>
            </w:r>
          </w:p>
        </w:tc>
        <w:tc>
          <w:tcPr>
            <w:tcW w:w="994" w:type="dxa"/>
            <w:shd w:val="clear" w:color="auto" w:fill="auto"/>
          </w:tcPr>
          <w:p w:rsidR="006B1847" w:rsidRPr="009F1C9D" w:rsidRDefault="006B1847" w:rsidP="006B1847">
            <w:pPr>
              <w:rPr>
                <w:rFonts w:eastAsia="標楷體"/>
                <w:b/>
                <w:sz w:val="24"/>
                <w:szCs w:val="24"/>
              </w:rPr>
            </w:pPr>
            <w:r w:rsidRPr="009F1C9D">
              <w:rPr>
                <w:b/>
                <w:sz w:val="24"/>
                <w:szCs w:val="24"/>
              </w:rPr>
              <w:t>11</w:t>
            </w:r>
            <w:r w:rsidR="00C165E7">
              <w:rPr>
                <w:b/>
                <w:sz w:val="24"/>
                <w:szCs w:val="24"/>
              </w:rPr>
              <w:t>.</w:t>
            </w:r>
            <w:r w:rsidRPr="009F1C9D">
              <w:rPr>
                <w:b/>
                <w:sz w:val="24"/>
                <w:szCs w:val="24"/>
              </w:rPr>
              <w:t>54</w:t>
            </w:r>
          </w:p>
        </w:tc>
      </w:tr>
      <w:tr w:rsidR="00155676" w:rsidRPr="009F1C9D" w:rsidTr="009F1C9D">
        <w:tc>
          <w:tcPr>
            <w:tcW w:w="1078" w:type="dxa"/>
            <w:shd w:val="clear" w:color="auto" w:fill="A5A5A5"/>
          </w:tcPr>
          <w:p w:rsidR="00155676" w:rsidRPr="009F1C9D" w:rsidRDefault="00155676" w:rsidP="006B1847">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6B1847">
            <w:pPr>
              <w:rPr>
                <w:sz w:val="24"/>
                <w:szCs w:val="24"/>
              </w:rPr>
            </w:pPr>
            <w:r>
              <w:rPr>
                <w:rFonts w:hint="eastAsia"/>
                <w:sz w:val="24"/>
                <w:szCs w:val="24"/>
              </w:rPr>
              <w:t>25</w:t>
            </w:r>
            <w:r w:rsidR="00C165E7">
              <w:rPr>
                <w:sz w:val="24"/>
                <w:szCs w:val="24"/>
              </w:rPr>
              <w:t>.</w:t>
            </w:r>
            <w:r>
              <w:rPr>
                <w:rFonts w:hint="eastAsia"/>
                <w:sz w:val="24"/>
                <w:szCs w:val="24"/>
              </w:rPr>
              <w:t>47</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55</w:t>
            </w:r>
          </w:p>
        </w:tc>
        <w:tc>
          <w:tcPr>
            <w:tcW w:w="994" w:type="dxa"/>
            <w:shd w:val="clear" w:color="auto" w:fill="auto"/>
          </w:tcPr>
          <w:p w:rsidR="00155676" w:rsidRPr="009F1C9D" w:rsidRDefault="00155676" w:rsidP="006B1847">
            <w:pPr>
              <w:rPr>
                <w:sz w:val="24"/>
                <w:szCs w:val="24"/>
              </w:rPr>
            </w:pPr>
            <w:r>
              <w:rPr>
                <w:rFonts w:hint="eastAsia"/>
                <w:sz w:val="24"/>
                <w:szCs w:val="24"/>
              </w:rPr>
              <w:t>7</w:t>
            </w:r>
            <w:r w:rsidR="00C165E7">
              <w:rPr>
                <w:sz w:val="24"/>
                <w:szCs w:val="24"/>
              </w:rPr>
              <w:t>.</w:t>
            </w:r>
            <w:r>
              <w:rPr>
                <w:rFonts w:hint="eastAsia"/>
                <w:sz w:val="24"/>
                <w:szCs w:val="24"/>
              </w:rPr>
              <w:t>64</w:t>
            </w:r>
          </w:p>
        </w:tc>
        <w:tc>
          <w:tcPr>
            <w:tcW w:w="994" w:type="dxa"/>
            <w:shd w:val="clear" w:color="auto" w:fill="auto"/>
          </w:tcPr>
          <w:p w:rsidR="00155676" w:rsidRPr="009F1C9D" w:rsidRDefault="00155676" w:rsidP="006B1847">
            <w:pPr>
              <w:rPr>
                <w:sz w:val="24"/>
                <w:szCs w:val="24"/>
              </w:rPr>
            </w:pPr>
            <w:r>
              <w:rPr>
                <w:rFonts w:hint="eastAsia"/>
                <w:sz w:val="24"/>
                <w:szCs w:val="24"/>
              </w:rPr>
              <w:t>10</w:t>
            </w:r>
            <w:r w:rsidR="00C165E7">
              <w:rPr>
                <w:sz w:val="24"/>
                <w:szCs w:val="24"/>
              </w:rPr>
              <w:t>.</w:t>
            </w:r>
            <w:r>
              <w:rPr>
                <w:rFonts w:hint="eastAsia"/>
                <w:sz w:val="24"/>
                <w:szCs w:val="24"/>
              </w:rPr>
              <w:t>63</w:t>
            </w:r>
          </w:p>
        </w:tc>
        <w:tc>
          <w:tcPr>
            <w:tcW w:w="994" w:type="dxa"/>
            <w:shd w:val="clear" w:color="auto" w:fill="auto"/>
          </w:tcPr>
          <w:p w:rsidR="00155676" w:rsidRPr="009F1C9D" w:rsidRDefault="00155676" w:rsidP="006B1847">
            <w:pPr>
              <w:rPr>
                <w:sz w:val="24"/>
                <w:szCs w:val="24"/>
              </w:rPr>
            </w:pPr>
            <w:r>
              <w:rPr>
                <w:rFonts w:hint="eastAsia"/>
                <w:sz w:val="24"/>
                <w:szCs w:val="24"/>
              </w:rPr>
              <w:t>12</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sz w:val="24"/>
                <w:szCs w:val="24"/>
              </w:rPr>
            </w:pPr>
            <w:r>
              <w:rPr>
                <w:rFonts w:hint="eastAsia"/>
                <w:sz w:val="24"/>
                <w:szCs w:val="24"/>
              </w:rPr>
              <w:t>11</w:t>
            </w:r>
            <w:r w:rsidR="00C165E7">
              <w:rPr>
                <w:sz w:val="24"/>
                <w:szCs w:val="24"/>
              </w:rPr>
              <w:t>.</w:t>
            </w:r>
            <w:r>
              <w:rPr>
                <w:rFonts w:hint="eastAsia"/>
                <w:sz w:val="24"/>
                <w:szCs w:val="24"/>
              </w:rPr>
              <w:t>34</w:t>
            </w:r>
          </w:p>
        </w:tc>
        <w:tc>
          <w:tcPr>
            <w:tcW w:w="994" w:type="dxa"/>
            <w:shd w:val="clear" w:color="auto" w:fill="auto"/>
          </w:tcPr>
          <w:p w:rsidR="00155676" w:rsidRPr="009F1C9D" w:rsidRDefault="00155676" w:rsidP="006B1847">
            <w:pPr>
              <w:rPr>
                <w:sz w:val="24"/>
                <w:szCs w:val="24"/>
              </w:rPr>
            </w:pPr>
            <w:r>
              <w:rPr>
                <w:rFonts w:hint="eastAsia"/>
                <w:sz w:val="24"/>
                <w:szCs w:val="24"/>
              </w:rPr>
              <w:t>13</w:t>
            </w:r>
            <w:r w:rsidR="00C165E7">
              <w:rPr>
                <w:sz w:val="24"/>
                <w:szCs w:val="24"/>
              </w:rPr>
              <w:t>.</w:t>
            </w:r>
            <w:r>
              <w:rPr>
                <w:rFonts w:hint="eastAsia"/>
                <w:sz w:val="24"/>
                <w:szCs w:val="24"/>
              </w:rPr>
              <w:t>50</w:t>
            </w:r>
          </w:p>
        </w:tc>
        <w:tc>
          <w:tcPr>
            <w:tcW w:w="994" w:type="dxa"/>
            <w:shd w:val="clear" w:color="auto" w:fill="auto"/>
          </w:tcPr>
          <w:p w:rsidR="00155676" w:rsidRPr="009F1C9D" w:rsidRDefault="00155676" w:rsidP="006B1847">
            <w:pPr>
              <w:rPr>
                <w:sz w:val="24"/>
                <w:szCs w:val="24"/>
              </w:rPr>
            </w:pPr>
            <w:r>
              <w:rPr>
                <w:rFonts w:hint="eastAsia"/>
                <w:sz w:val="24"/>
                <w:szCs w:val="24"/>
              </w:rPr>
              <w:t>9</w:t>
            </w:r>
            <w:r w:rsidR="00C165E7">
              <w:rPr>
                <w:sz w:val="24"/>
                <w:szCs w:val="24"/>
              </w:rPr>
              <w:t>.</w:t>
            </w:r>
            <w:r>
              <w:rPr>
                <w:rFonts w:hint="eastAsia"/>
                <w:sz w:val="24"/>
                <w:szCs w:val="24"/>
              </w:rPr>
              <w:t>11</w:t>
            </w:r>
          </w:p>
        </w:tc>
        <w:tc>
          <w:tcPr>
            <w:tcW w:w="994" w:type="dxa"/>
            <w:shd w:val="clear" w:color="auto" w:fill="auto"/>
          </w:tcPr>
          <w:p w:rsidR="00155676" w:rsidRPr="009F1C9D" w:rsidRDefault="00155676" w:rsidP="006B1847">
            <w:pPr>
              <w:rPr>
                <w:b/>
                <w:sz w:val="24"/>
                <w:szCs w:val="24"/>
              </w:rPr>
            </w:pPr>
            <w:r>
              <w:rPr>
                <w:rFonts w:hint="eastAsia"/>
                <w:b/>
                <w:sz w:val="24"/>
                <w:szCs w:val="24"/>
              </w:rPr>
              <w:t>11</w:t>
            </w:r>
            <w:r w:rsidR="00C165E7">
              <w:rPr>
                <w:b/>
                <w:sz w:val="24"/>
                <w:szCs w:val="24"/>
              </w:rPr>
              <w:t>.</w:t>
            </w:r>
            <w:r>
              <w:rPr>
                <w:rFonts w:hint="eastAsia"/>
                <w:b/>
                <w:sz w:val="24"/>
                <w:szCs w:val="24"/>
              </w:rPr>
              <w:t>4</w:t>
            </w:r>
            <w:r>
              <w:rPr>
                <w:b/>
                <w:sz w:val="24"/>
                <w:szCs w:val="24"/>
              </w:rPr>
              <w:t>7</w:t>
            </w:r>
          </w:p>
        </w:tc>
      </w:tr>
    </w:tbl>
    <w:p w:rsidR="00DA3568" w:rsidRDefault="00DA3568">
      <w:pPr>
        <w:widowControl/>
        <w:adjustRightInd/>
        <w:spacing w:line="240" w:lineRule="auto"/>
        <w:textAlignment w:val="auto"/>
        <w:rPr>
          <w:rFonts w:eastAsia="標楷體"/>
          <w:sz w:val="24"/>
          <w:szCs w:val="24"/>
        </w:rPr>
      </w:pPr>
    </w:p>
    <w:p w:rsidR="002473EC" w:rsidRDefault="002473EC" w:rsidP="002473EC">
      <w:pPr>
        <w:pStyle w:val="af"/>
        <w:keepNext/>
      </w:pPr>
      <w:bookmarkStart w:id="61" w:name="_Ref409774935"/>
      <w:bookmarkStart w:id="62" w:name="_Toc411856543"/>
      <w:r>
        <w:t xml:space="preserve">Table </w:t>
      </w:r>
      <w:r w:rsidR="00A77507">
        <w:fldChar w:fldCharType="begin"/>
      </w:r>
      <w:r w:rsidR="00A77507">
        <w:instrText xml:space="preserve"> SEQ Table \* ARABIC </w:instrText>
      </w:r>
      <w:r w:rsidR="00A77507">
        <w:fldChar w:fldCharType="separate"/>
      </w:r>
      <w:r w:rsidR="00F916C0">
        <w:rPr>
          <w:noProof/>
        </w:rPr>
        <w:t>4</w:t>
      </w:r>
      <w:r w:rsidR="00A77507">
        <w:rPr>
          <w:noProof/>
        </w:rPr>
        <w:fldChar w:fldCharType="end"/>
      </w:r>
      <w:bookmarkEnd w:id="61"/>
      <w:r>
        <w:t>. MAE of TV ratings predictions</w:t>
      </w:r>
      <w:bookmarkEnd w:id="62"/>
    </w:p>
    <w:tbl>
      <w:tblPr>
        <w:tblW w:w="10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994"/>
        <w:gridCol w:w="994"/>
        <w:gridCol w:w="994"/>
        <w:gridCol w:w="994"/>
        <w:gridCol w:w="994"/>
        <w:gridCol w:w="994"/>
        <w:gridCol w:w="994"/>
        <w:gridCol w:w="994"/>
        <w:gridCol w:w="994"/>
      </w:tblGrid>
      <w:tr w:rsidR="00F845B7" w:rsidRPr="009F1C9D" w:rsidTr="009F1C9D">
        <w:tc>
          <w:tcPr>
            <w:tcW w:w="1078" w:type="dxa"/>
            <w:shd w:val="clear" w:color="auto" w:fill="auto"/>
          </w:tcPr>
          <w:p w:rsidR="00F845B7" w:rsidRPr="009F1C9D" w:rsidRDefault="00F845B7" w:rsidP="009F1C9D">
            <w:pPr>
              <w:rPr>
                <w:rFonts w:eastAsia="標楷體"/>
                <w:sz w:val="24"/>
                <w:szCs w:val="24"/>
              </w:rPr>
            </w:pPr>
            <w:r w:rsidRPr="009F1C9D">
              <w:rPr>
                <w:rFonts w:eastAsia="標楷體"/>
                <w:sz w:val="24"/>
                <w:szCs w:val="24"/>
              </w:rPr>
              <w:t>M↓D→</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D1</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D2</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D3</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D4</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D5</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D6</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D7</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D8</w:t>
            </w:r>
          </w:p>
        </w:tc>
        <w:tc>
          <w:tcPr>
            <w:tcW w:w="994" w:type="dxa"/>
            <w:shd w:val="clear" w:color="auto" w:fill="A5A5A5"/>
          </w:tcPr>
          <w:p w:rsidR="00F845B7" w:rsidRPr="009F1C9D" w:rsidRDefault="00F845B7" w:rsidP="009F1C9D">
            <w:pPr>
              <w:rPr>
                <w:rFonts w:eastAsia="標楷體"/>
                <w:sz w:val="24"/>
                <w:szCs w:val="24"/>
              </w:rPr>
            </w:pPr>
            <w:r w:rsidRPr="009F1C9D">
              <w:rPr>
                <w:rFonts w:eastAsia="標楷體"/>
                <w:sz w:val="24"/>
                <w:szCs w:val="24"/>
              </w:rPr>
              <w:t>All</w:t>
            </w:r>
          </w:p>
        </w:tc>
      </w:tr>
      <w:tr w:rsidR="001007F4" w:rsidRPr="009F1C9D" w:rsidTr="009F1C9D">
        <w:tc>
          <w:tcPr>
            <w:tcW w:w="1078" w:type="dxa"/>
            <w:shd w:val="clear" w:color="auto" w:fill="A5A5A5"/>
          </w:tcPr>
          <w:p w:rsidR="001007F4" w:rsidRPr="009F1C9D" w:rsidRDefault="008E380F" w:rsidP="001007F4">
            <w:pPr>
              <w:rPr>
                <w:rFonts w:eastAsia="標楷體"/>
                <w:sz w:val="24"/>
                <w:szCs w:val="24"/>
              </w:rPr>
            </w:pPr>
            <w:r>
              <w:rPr>
                <w:rFonts w:eastAsia="標楷體"/>
                <w:sz w:val="24"/>
                <w:szCs w:val="24"/>
              </w:rPr>
              <w:t>P</w:t>
            </w:r>
            <w:r w:rsidR="001007F4" w:rsidRPr="009F1C9D">
              <w:rPr>
                <w:rFonts w:eastAsia="標楷體"/>
                <w:sz w:val="24"/>
                <w:szCs w:val="24"/>
              </w:rPr>
              <w:t>P</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0.4775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0.1965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0.3272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0.3044</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PA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0.0882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1.1048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0.1439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0.2764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2.3341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0.6589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SES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0.0598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0.1909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0.2520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0.5950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0.2893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DES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0.0627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0.1589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0.3158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0.1370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0.5679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0.4904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0.3331</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ETS</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0.5068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0.1675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0.2504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0.6249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0.3213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0.3000</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ARIMA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0.0576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0.4573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0.1681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0.1318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0.6124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0.3412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0.2955</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NNA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0.0955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0.5232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0.1943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0.1348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0.5031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0.3669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0.3002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TWR.N</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0.0836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0.8287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0.2644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0.1606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1.6678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0.3880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0.5122</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TWR.L</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0.0695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0.6435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0.1480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0.1854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0.2458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0.1441</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1.1960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0.3714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0.4099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0.4335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0.1800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0.2286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0.6919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0.3035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0.2979</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TWR.E3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0.0515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0.4699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0.1928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0.2190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0.2550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0.1288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0.6055</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0.3208</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0.3023</w:t>
            </w:r>
          </w:p>
        </w:tc>
      </w:tr>
      <w:tr w:rsidR="001007F4" w:rsidRPr="009F1C9D" w:rsidTr="009F1C9D">
        <w:tc>
          <w:tcPr>
            <w:tcW w:w="1078" w:type="dxa"/>
            <w:shd w:val="clear" w:color="auto" w:fill="A5A5A5"/>
          </w:tcPr>
          <w:p w:rsidR="001007F4" w:rsidRPr="009F1C9D" w:rsidRDefault="001007F4" w:rsidP="001007F4">
            <w:pPr>
              <w:rPr>
                <w:rFonts w:eastAsia="標楷體"/>
                <w:sz w:val="24"/>
                <w:szCs w:val="24"/>
              </w:rPr>
            </w:pPr>
            <w:r w:rsidRPr="009F1C9D">
              <w:rPr>
                <w:rFonts w:eastAsia="標楷體"/>
                <w:sz w:val="24"/>
                <w:szCs w:val="24"/>
              </w:rPr>
              <w:t>TWR.A</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0.0497</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0.4429</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0.1712</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0.1756</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0.2440</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0.1173</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0.6094</w:t>
            </w:r>
          </w:p>
        </w:tc>
        <w:tc>
          <w:tcPr>
            <w:tcW w:w="994" w:type="dxa"/>
            <w:shd w:val="clear" w:color="auto" w:fill="auto"/>
          </w:tcPr>
          <w:p w:rsidR="001007F4" w:rsidRPr="009F1C9D" w:rsidRDefault="001007F4" w:rsidP="001007F4">
            <w:pPr>
              <w:rPr>
                <w:rFonts w:eastAsia="標楷體"/>
                <w:sz w:val="24"/>
                <w:szCs w:val="24"/>
              </w:rPr>
            </w:pPr>
            <w:r w:rsidRPr="009F1C9D">
              <w:rPr>
                <w:sz w:val="24"/>
                <w:szCs w:val="24"/>
              </w:rPr>
              <w:t>0.3248</w:t>
            </w:r>
          </w:p>
        </w:tc>
        <w:tc>
          <w:tcPr>
            <w:tcW w:w="994" w:type="dxa"/>
            <w:shd w:val="clear" w:color="auto" w:fill="auto"/>
          </w:tcPr>
          <w:p w:rsidR="001007F4" w:rsidRPr="009F1C9D" w:rsidRDefault="001007F4" w:rsidP="001007F4">
            <w:pPr>
              <w:rPr>
                <w:rFonts w:eastAsia="標楷體"/>
                <w:b/>
                <w:sz w:val="24"/>
                <w:szCs w:val="24"/>
              </w:rPr>
            </w:pPr>
            <w:r w:rsidRPr="009F1C9D">
              <w:rPr>
                <w:b/>
                <w:sz w:val="24"/>
                <w:szCs w:val="24"/>
              </w:rPr>
              <w:t>0.2883</w:t>
            </w:r>
          </w:p>
        </w:tc>
      </w:tr>
      <w:tr w:rsidR="00155676" w:rsidRPr="009F1C9D" w:rsidTr="009F1C9D">
        <w:tc>
          <w:tcPr>
            <w:tcW w:w="1078" w:type="dxa"/>
            <w:shd w:val="clear" w:color="auto" w:fill="A5A5A5"/>
          </w:tcPr>
          <w:p w:rsidR="00155676" w:rsidRPr="009F1C9D" w:rsidRDefault="00155676" w:rsidP="001007F4">
            <w:pPr>
              <w:rPr>
                <w:rFonts w:eastAsia="標楷體"/>
                <w:sz w:val="24"/>
                <w:szCs w:val="24"/>
              </w:rPr>
            </w:pPr>
            <w:r>
              <w:rPr>
                <w:rFonts w:eastAsia="標楷體" w:hint="eastAsia"/>
                <w:sz w:val="24"/>
                <w:szCs w:val="24"/>
              </w:rPr>
              <w:t>T.A.EF</w:t>
            </w:r>
          </w:p>
        </w:tc>
        <w:tc>
          <w:tcPr>
            <w:tcW w:w="994" w:type="dxa"/>
            <w:shd w:val="clear" w:color="auto" w:fill="auto"/>
          </w:tcPr>
          <w:p w:rsidR="00155676" w:rsidRPr="009F1C9D" w:rsidRDefault="00155676" w:rsidP="001007F4">
            <w:pPr>
              <w:rPr>
                <w:sz w:val="24"/>
                <w:szCs w:val="24"/>
              </w:rPr>
            </w:pPr>
            <w:r>
              <w:rPr>
                <w:rFonts w:hint="eastAsia"/>
                <w:sz w:val="24"/>
                <w:szCs w:val="24"/>
              </w:rPr>
              <w:t>0.0497</w:t>
            </w:r>
          </w:p>
        </w:tc>
        <w:tc>
          <w:tcPr>
            <w:tcW w:w="994" w:type="dxa"/>
            <w:shd w:val="clear" w:color="auto" w:fill="auto"/>
          </w:tcPr>
          <w:p w:rsidR="00155676" w:rsidRPr="009F1C9D" w:rsidRDefault="00155676" w:rsidP="001007F4">
            <w:pPr>
              <w:rPr>
                <w:sz w:val="24"/>
                <w:szCs w:val="24"/>
              </w:rPr>
            </w:pPr>
            <w:r>
              <w:rPr>
                <w:rFonts w:hint="eastAsia"/>
                <w:sz w:val="24"/>
                <w:szCs w:val="24"/>
              </w:rPr>
              <w:t>0.4252</w:t>
            </w:r>
          </w:p>
        </w:tc>
        <w:tc>
          <w:tcPr>
            <w:tcW w:w="994" w:type="dxa"/>
            <w:shd w:val="clear" w:color="auto" w:fill="auto"/>
          </w:tcPr>
          <w:p w:rsidR="00155676" w:rsidRPr="009F1C9D" w:rsidRDefault="00155676" w:rsidP="001007F4">
            <w:pPr>
              <w:rPr>
                <w:sz w:val="24"/>
                <w:szCs w:val="24"/>
              </w:rPr>
            </w:pPr>
            <w:r>
              <w:rPr>
                <w:rFonts w:hint="eastAsia"/>
                <w:sz w:val="24"/>
                <w:szCs w:val="24"/>
              </w:rPr>
              <w:t>0.1723</w:t>
            </w:r>
          </w:p>
        </w:tc>
        <w:tc>
          <w:tcPr>
            <w:tcW w:w="994" w:type="dxa"/>
            <w:shd w:val="clear" w:color="auto" w:fill="auto"/>
          </w:tcPr>
          <w:p w:rsidR="00155676" w:rsidRPr="009F1C9D" w:rsidRDefault="00155676" w:rsidP="001007F4">
            <w:pPr>
              <w:rPr>
                <w:sz w:val="24"/>
                <w:szCs w:val="24"/>
              </w:rPr>
            </w:pPr>
            <w:r>
              <w:rPr>
                <w:rFonts w:hint="eastAsia"/>
                <w:sz w:val="24"/>
                <w:szCs w:val="24"/>
              </w:rPr>
              <w:t>0.1733</w:t>
            </w:r>
          </w:p>
        </w:tc>
        <w:tc>
          <w:tcPr>
            <w:tcW w:w="994" w:type="dxa"/>
            <w:shd w:val="clear" w:color="auto" w:fill="auto"/>
          </w:tcPr>
          <w:p w:rsidR="00155676" w:rsidRPr="009F1C9D" w:rsidRDefault="00155676" w:rsidP="001007F4">
            <w:pPr>
              <w:rPr>
                <w:sz w:val="24"/>
                <w:szCs w:val="24"/>
              </w:rPr>
            </w:pPr>
            <w:r>
              <w:rPr>
                <w:rFonts w:hint="eastAsia"/>
                <w:sz w:val="24"/>
                <w:szCs w:val="24"/>
              </w:rPr>
              <w:t>0.2440</w:t>
            </w:r>
          </w:p>
        </w:tc>
        <w:tc>
          <w:tcPr>
            <w:tcW w:w="994" w:type="dxa"/>
            <w:shd w:val="clear" w:color="auto" w:fill="auto"/>
          </w:tcPr>
          <w:p w:rsidR="00155676" w:rsidRPr="009F1C9D" w:rsidRDefault="00155676" w:rsidP="001007F4">
            <w:pPr>
              <w:rPr>
                <w:sz w:val="24"/>
                <w:szCs w:val="24"/>
              </w:rPr>
            </w:pPr>
            <w:r>
              <w:rPr>
                <w:rFonts w:hint="eastAsia"/>
                <w:sz w:val="24"/>
                <w:szCs w:val="24"/>
              </w:rPr>
              <w:t>0.1135</w:t>
            </w:r>
          </w:p>
        </w:tc>
        <w:tc>
          <w:tcPr>
            <w:tcW w:w="994" w:type="dxa"/>
            <w:shd w:val="clear" w:color="auto" w:fill="auto"/>
          </w:tcPr>
          <w:p w:rsidR="00155676" w:rsidRPr="009F1C9D" w:rsidRDefault="00155676" w:rsidP="001007F4">
            <w:pPr>
              <w:rPr>
                <w:sz w:val="24"/>
                <w:szCs w:val="24"/>
              </w:rPr>
            </w:pPr>
            <w:r>
              <w:rPr>
                <w:rFonts w:hint="eastAsia"/>
                <w:sz w:val="24"/>
                <w:szCs w:val="24"/>
              </w:rPr>
              <w:t>0.6119</w:t>
            </w:r>
          </w:p>
        </w:tc>
        <w:tc>
          <w:tcPr>
            <w:tcW w:w="994" w:type="dxa"/>
            <w:shd w:val="clear" w:color="auto" w:fill="auto"/>
          </w:tcPr>
          <w:p w:rsidR="00155676" w:rsidRPr="009F1C9D" w:rsidRDefault="00155676" w:rsidP="001007F4">
            <w:pPr>
              <w:rPr>
                <w:sz w:val="24"/>
                <w:szCs w:val="24"/>
              </w:rPr>
            </w:pPr>
            <w:r>
              <w:rPr>
                <w:rFonts w:hint="eastAsia"/>
                <w:sz w:val="24"/>
                <w:szCs w:val="24"/>
              </w:rPr>
              <w:t>0.3292</w:t>
            </w:r>
          </w:p>
        </w:tc>
        <w:tc>
          <w:tcPr>
            <w:tcW w:w="994" w:type="dxa"/>
            <w:shd w:val="clear" w:color="auto" w:fill="auto"/>
          </w:tcPr>
          <w:p w:rsidR="00155676" w:rsidRPr="009F1C9D" w:rsidRDefault="00155676" w:rsidP="001007F4">
            <w:pPr>
              <w:rPr>
                <w:b/>
                <w:sz w:val="24"/>
                <w:szCs w:val="24"/>
              </w:rPr>
            </w:pPr>
            <w:r>
              <w:rPr>
                <w:rFonts w:hint="eastAsia"/>
                <w:b/>
                <w:sz w:val="24"/>
                <w:szCs w:val="24"/>
              </w:rPr>
              <w:t>0.2860</w:t>
            </w:r>
          </w:p>
        </w:tc>
      </w:tr>
    </w:tbl>
    <w:p w:rsidR="00F845B7" w:rsidRDefault="00F845B7" w:rsidP="00D43EF5">
      <w:pPr>
        <w:rPr>
          <w:sz w:val="24"/>
          <w:szCs w:val="24"/>
        </w:rPr>
      </w:pPr>
    </w:p>
    <w:p w:rsidR="00AF14DF" w:rsidRPr="001B4B94" w:rsidRDefault="00AF14DF" w:rsidP="00AF14DF">
      <w:pPr>
        <w:pStyle w:val="23"/>
        <w:ind w:left="0"/>
        <w:rPr>
          <w:rFonts w:ascii="Times New Roman" w:eastAsia="標楷體" w:hAnsi="Times New Roman"/>
        </w:rPr>
      </w:pPr>
      <w:r>
        <w:rPr>
          <w:rFonts w:ascii="Times New Roman" w:eastAsia="標楷體" w:hAnsi="Times New Roman"/>
        </w:rPr>
        <w:t>4.5</w:t>
      </w:r>
      <w:r w:rsidRPr="00770255">
        <w:rPr>
          <w:rFonts w:ascii="Times New Roman" w:eastAsia="標楷體" w:hAnsi="Times New Roman"/>
        </w:rPr>
        <w:t xml:space="preserve"> </w:t>
      </w:r>
      <w:r>
        <w:rPr>
          <w:rFonts w:ascii="Times New Roman" w:eastAsia="標楷體" w:hAnsi="Times New Roman"/>
        </w:rPr>
        <w:t>Discussion</w:t>
      </w:r>
    </w:p>
    <w:p w:rsidR="00AF14DF" w:rsidRDefault="00F76053" w:rsidP="00D43EF5">
      <w:pPr>
        <w:rPr>
          <w:rFonts w:eastAsia="標楷體"/>
          <w:sz w:val="24"/>
          <w:szCs w:val="24"/>
        </w:rPr>
      </w:pPr>
      <w:r>
        <w:rPr>
          <w:rFonts w:eastAsia="標楷體"/>
          <w:sz w:val="24"/>
          <w:szCs w:val="24"/>
        </w:rPr>
        <w:t xml:space="preserve">TWR focuses on weighted instances based on time, but what if we </w:t>
      </w:r>
      <w:r w:rsidR="00DB43BC">
        <w:rPr>
          <w:rFonts w:eastAsia="標楷體"/>
          <w:sz w:val="24"/>
          <w:szCs w:val="24"/>
        </w:rPr>
        <w:t xml:space="preserve">also </w:t>
      </w:r>
      <w:r>
        <w:rPr>
          <w:rFonts w:eastAsia="標楷體"/>
          <w:sz w:val="24"/>
          <w:szCs w:val="24"/>
        </w:rPr>
        <w:t>apply the same concept to weighted features just like SES?</w:t>
      </w:r>
      <w:r w:rsidR="00DB43BC">
        <w:rPr>
          <w:rFonts w:eastAsia="標楷體"/>
          <w:sz w:val="24"/>
          <w:szCs w:val="24"/>
        </w:rPr>
        <w:t xml:space="preserve"> It is worth trying to understand whether the effect will be double</w:t>
      </w:r>
      <w:r w:rsidR="00F579D4">
        <w:rPr>
          <w:rFonts w:eastAsia="標楷體"/>
          <w:sz w:val="24"/>
          <w:szCs w:val="24"/>
        </w:rPr>
        <w:t>, or the effect is equivalent.</w:t>
      </w:r>
    </w:p>
    <w:p w:rsidR="00DB43BC" w:rsidRDefault="00DB43BC" w:rsidP="00D43EF5">
      <w:pPr>
        <w:rPr>
          <w:rFonts w:eastAsia="標楷體"/>
          <w:sz w:val="24"/>
          <w:szCs w:val="24"/>
        </w:rPr>
      </w:pPr>
    </w:p>
    <w:p w:rsidR="00DB43BC" w:rsidRDefault="00DB43BC" w:rsidP="00D43EF5">
      <w:pPr>
        <w:rPr>
          <w:rFonts w:eastAsia="標楷體"/>
          <w:sz w:val="24"/>
          <w:szCs w:val="24"/>
        </w:rPr>
      </w:pPr>
      <w:r>
        <w:rPr>
          <w:rFonts w:eastAsia="標楷體"/>
          <w:sz w:val="24"/>
          <w:szCs w:val="24"/>
        </w:rPr>
        <w:t xml:space="preserve">Another question is that </w:t>
      </w:r>
      <w:r w:rsidR="005A3252">
        <w:rPr>
          <w:rFonts w:eastAsia="標楷體"/>
          <w:sz w:val="24"/>
          <w:szCs w:val="24"/>
        </w:rPr>
        <w:t xml:space="preserve">the idea of </w:t>
      </w:r>
      <w:r>
        <w:rPr>
          <w:rFonts w:eastAsia="標楷體"/>
          <w:sz w:val="24"/>
          <w:szCs w:val="24"/>
        </w:rPr>
        <w:t xml:space="preserve">weighted instances </w:t>
      </w:r>
      <w:r w:rsidR="00931F6E">
        <w:rPr>
          <w:rFonts w:eastAsia="標楷體"/>
          <w:sz w:val="24"/>
          <w:szCs w:val="24"/>
        </w:rPr>
        <w:t xml:space="preserve">is so general that it should be possible to apply to all </w:t>
      </w:r>
      <w:r w:rsidR="00536402">
        <w:rPr>
          <w:rFonts w:eastAsia="標楷體"/>
          <w:sz w:val="24"/>
          <w:szCs w:val="24"/>
        </w:rPr>
        <w:t>competitors</w:t>
      </w:r>
      <w:r w:rsidR="00931F6E">
        <w:rPr>
          <w:rFonts w:eastAsia="標楷體"/>
          <w:sz w:val="24"/>
          <w:szCs w:val="24"/>
        </w:rPr>
        <w:t>.</w:t>
      </w:r>
      <w:r w:rsidR="00F82AC5">
        <w:rPr>
          <w:rFonts w:eastAsia="標楷體"/>
          <w:sz w:val="24"/>
          <w:szCs w:val="24"/>
        </w:rPr>
        <w:t xml:space="preserve"> It would </w:t>
      </w:r>
      <w:r w:rsidR="00D35248">
        <w:rPr>
          <w:rFonts w:eastAsia="標楷體"/>
          <w:sz w:val="24"/>
          <w:szCs w:val="24"/>
        </w:rPr>
        <w:t xml:space="preserve">be </w:t>
      </w:r>
      <w:r w:rsidR="00F82AC5">
        <w:rPr>
          <w:rFonts w:eastAsia="標楷體"/>
          <w:sz w:val="24"/>
          <w:szCs w:val="24"/>
        </w:rPr>
        <w:t>interesting to re-design them with the concept of weighed instances and see how it affects performance.</w:t>
      </w:r>
    </w:p>
    <w:p w:rsidR="00BA6F22" w:rsidRDefault="00BA6F22" w:rsidP="00D43EF5">
      <w:pPr>
        <w:rPr>
          <w:rFonts w:eastAsia="標楷體"/>
          <w:sz w:val="24"/>
          <w:szCs w:val="24"/>
        </w:rPr>
      </w:pPr>
    </w:p>
    <w:p w:rsidR="00BA6F22" w:rsidRDefault="00BA6F22" w:rsidP="00D43EF5">
      <w:pPr>
        <w:rPr>
          <w:rFonts w:eastAsia="標楷體"/>
          <w:sz w:val="24"/>
          <w:szCs w:val="24"/>
        </w:rPr>
      </w:pPr>
      <w:r>
        <w:rPr>
          <w:rFonts w:eastAsia="標楷體"/>
          <w:sz w:val="24"/>
          <w:szCs w:val="24"/>
        </w:rPr>
        <w:t>Currently, we have not explored the needs of predicting dramas that have not been previously broadcast yet. To solve this more challenging problem, the idea of weighted instances is not enough. We may need to leverage data from other dramas to predict it well.</w:t>
      </w:r>
    </w:p>
    <w:p w:rsidR="00F76053" w:rsidRPr="00BA6F22" w:rsidRDefault="00F76053" w:rsidP="00D43EF5">
      <w:pPr>
        <w:rPr>
          <w:sz w:val="24"/>
          <w:szCs w:val="24"/>
        </w:rPr>
      </w:pPr>
    </w:p>
    <w:p w:rsidR="009A57A2" w:rsidRDefault="009A57A2" w:rsidP="009A57A2">
      <w:pPr>
        <w:pStyle w:val="1"/>
      </w:pPr>
      <w:bookmarkStart w:id="63" w:name="_Toc411856359"/>
      <w:r>
        <w:rPr>
          <w:rFonts w:hint="eastAsia"/>
        </w:rPr>
        <w:lastRenderedPageBreak/>
        <w:t>第五章</w:t>
      </w:r>
      <w:r>
        <w:rPr>
          <w:rFonts w:hint="eastAsia"/>
        </w:rPr>
        <w:t xml:space="preserve"> </w:t>
      </w:r>
      <w:r>
        <w:t xml:space="preserve"> </w:t>
      </w:r>
      <w:r>
        <w:rPr>
          <w:rFonts w:hint="eastAsia"/>
        </w:rPr>
        <w:t>Conclusion</w:t>
      </w:r>
      <w:bookmarkEnd w:id="63"/>
    </w:p>
    <w:p w:rsidR="00553804" w:rsidRDefault="00553804" w:rsidP="00553804">
      <w:pPr>
        <w:rPr>
          <w:rFonts w:eastAsia="標楷體"/>
          <w:sz w:val="24"/>
          <w:szCs w:val="24"/>
        </w:rPr>
      </w:pPr>
      <w:bookmarkStart w:id="64" w:name="OLE_LINK5"/>
      <w:r>
        <w:rPr>
          <w:rFonts w:eastAsia="標楷體"/>
          <w:sz w:val="24"/>
          <w:szCs w:val="24"/>
        </w:rPr>
        <w:t xml:space="preserve">In this </w:t>
      </w:r>
      <w:bookmarkEnd w:id="64"/>
      <w:r>
        <w:rPr>
          <w:rFonts w:eastAsia="標楷體"/>
          <w:sz w:val="24"/>
          <w:szCs w:val="24"/>
        </w:rPr>
        <w:t>thesis, we present a novel solution called TWR to the problem of TV ratings prediction problem. Experiment results show that the auto-selected growth version of TWR outperforms all the other models in terms of overall MAPE and MAE among all dramas.</w:t>
      </w:r>
      <w:r w:rsidR="00694EC4">
        <w:rPr>
          <w:rFonts w:eastAsia="標楷體"/>
          <w:sz w:val="24"/>
          <w:szCs w:val="24"/>
        </w:rPr>
        <w:t xml:space="preserve"> Thus, we conclude </w:t>
      </w:r>
      <w:r w:rsidR="00120895">
        <w:rPr>
          <w:rFonts w:eastAsia="標楷體"/>
          <w:sz w:val="24"/>
          <w:szCs w:val="24"/>
        </w:rPr>
        <w:t>that weighing instances with growth function before fitting regression model largely helps improve predictions of next ratings for weekly dramas, and with high probability our only assumpt</w:t>
      </w:r>
      <w:r w:rsidR="00A96F21">
        <w:rPr>
          <w:rFonts w:eastAsia="標楷體"/>
          <w:sz w:val="24"/>
          <w:szCs w:val="24"/>
        </w:rPr>
        <w:t xml:space="preserve">ion </w:t>
      </w:r>
      <w:r w:rsidR="00120895">
        <w:rPr>
          <w:rFonts w:eastAsia="標楷體"/>
          <w:sz w:val="24"/>
          <w:szCs w:val="24"/>
        </w:rPr>
        <w:t>on which TWR is based is valid.</w:t>
      </w:r>
    </w:p>
    <w:p w:rsidR="00553804" w:rsidRPr="00D43EF5" w:rsidRDefault="00553804" w:rsidP="00D43EF5"/>
    <w:p w:rsidR="009A57A2" w:rsidRPr="009A57A2" w:rsidRDefault="009A57A2" w:rsidP="009A57A2">
      <w:pPr>
        <w:pStyle w:val="1"/>
      </w:pPr>
      <w:bookmarkStart w:id="65" w:name="_Toc411856360"/>
      <w:r>
        <w:rPr>
          <w:rFonts w:hint="eastAsia"/>
        </w:rPr>
        <w:t>第六章</w:t>
      </w:r>
      <w:r>
        <w:rPr>
          <w:rFonts w:hint="eastAsia"/>
        </w:rPr>
        <w:t xml:space="preserve">  Future Work</w:t>
      </w:r>
      <w:bookmarkEnd w:id="65"/>
    </w:p>
    <w:p w:rsidR="008C0702" w:rsidRDefault="006B4C41" w:rsidP="00D43EF5">
      <w:pPr>
        <w:spacing w:line="360" w:lineRule="auto"/>
        <w:rPr>
          <w:rFonts w:eastAsia="標楷體"/>
          <w:sz w:val="24"/>
          <w:szCs w:val="24"/>
        </w:rPr>
      </w:pPr>
      <w:r>
        <w:rPr>
          <w:rFonts w:eastAsia="標楷體"/>
          <w:sz w:val="24"/>
          <w:szCs w:val="24"/>
        </w:rPr>
        <w:t>When applying T</w:t>
      </w:r>
      <w:r w:rsidR="004B02EE">
        <w:rPr>
          <w:rFonts w:eastAsia="標楷體"/>
          <w:sz w:val="24"/>
          <w:szCs w:val="24"/>
        </w:rPr>
        <w:t>WR to our data set, experiment</w:t>
      </w:r>
      <w:r>
        <w:rPr>
          <w:rFonts w:eastAsia="標楷體"/>
          <w:sz w:val="24"/>
          <w:szCs w:val="24"/>
        </w:rPr>
        <w:t xml:space="preserve"> results show that different dramas need different growth functions to result in good prediction accuracy</w:t>
      </w:r>
      <w:r w:rsidR="00516709">
        <w:rPr>
          <w:rFonts w:eastAsia="標楷體"/>
          <w:sz w:val="24"/>
          <w:szCs w:val="24"/>
        </w:rPr>
        <w:t>, so it is worth extending the search space of growth functions and choosing it with a better way</w:t>
      </w:r>
      <w:r w:rsidR="001A0499">
        <w:rPr>
          <w:rFonts w:eastAsia="標楷體"/>
          <w:sz w:val="24"/>
          <w:szCs w:val="24"/>
        </w:rPr>
        <w:t>, e.g., model it with objective function and solve it as an optimization problem</w:t>
      </w:r>
      <w:r w:rsidR="00516709">
        <w:rPr>
          <w:rFonts w:eastAsia="標楷體"/>
          <w:sz w:val="24"/>
          <w:szCs w:val="24"/>
        </w:rPr>
        <w:t>.</w:t>
      </w:r>
    </w:p>
    <w:p w:rsidR="00C232C0" w:rsidRDefault="00C232C0" w:rsidP="00D43EF5">
      <w:pPr>
        <w:spacing w:line="360" w:lineRule="auto"/>
        <w:rPr>
          <w:rFonts w:eastAsia="標楷體"/>
          <w:sz w:val="24"/>
          <w:szCs w:val="24"/>
        </w:rPr>
      </w:pPr>
    </w:p>
    <w:p w:rsidR="00C232C0" w:rsidRDefault="00195D37" w:rsidP="00D43EF5">
      <w:pPr>
        <w:spacing w:line="360" w:lineRule="auto"/>
        <w:rPr>
          <w:rFonts w:eastAsia="標楷體"/>
          <w:sz w:val="24"/>
          <w:szCs w:val="24"/>
        </w:rPr>
      </w:pPr>
      <w:r>
        <w:rPr>
          <w:rFonts w:eastAsia="標楷體"/>
          <w:sz w:val="24"/>
          <w:szCs w:val="24"/>
        </w:rPr>
        <w:t xml:space="preserve">Besides, our data set for experiments is </w:t>
      </w:r>
      <w:r w:rsidR="001A0499">
        <w:rPr>
          <w:rFonts w:eastAsia="標楷體"/>
          <w:sz w:val="24"/>
          <w:szCs w:val="24"/>
        </w:rPr>
        <w:t>small and specific.</w:t>
      </w:r>
      <w:r>
        <w:rPr>
          <w:rFonts w:eastAsia="標楷體"/>
          <w:sz w:val="24"/>
          <w:szCs w:val="24"/>
        </w:rPr>
        <w:t xml:space="preserve"> </w:t>
      </w:r>
      <w:r w:rsidR="00EA014B">
        <w:rPr>
          <w:rFonts w:eastAsia="標楷體"/>
          <w:sz w:val="24"/>
          <w:szCs w:val="24"/>
        </w:rPr>
        <w:t>We consider collecting more data and testing TWR with more types of TV programs such as daily dramas.</w:t>
      </w:r>
    </w:p>
    <w:p w:rsidR="00074C15" w:rsidRDefault="00074C15" w:rsidP="00D43EF5">
      <w:pPr>
        <w:spacing w:line="360" w:lineRule="auto"/>
        <w:rPr>
          <w:rFonts w:eastAsia="標楷體"/>
          <w:sz w:val="24"/>
          <w:szCs w:val="24"/>
        </w:rPr>
      </w:pPr>
    </w:p>
    <w:p w:rsidR="00074C15" w:rsidRPr="009A57A2" w:rsidRDefault="00074C15" w:rsidP="00074C15">
      <w:pPr>
        <w:pStyle w:val="1"/>
      </w:pPr>
      <w:bookmarkStart w:id="66" w:name="_Toc411856361"/>
      <w:r>
        <w:rPr>
          <w:rFonts w:hint="eastAsia"/>
        </w:rPr>
        <w:t>參考文獻</w:t>
      </w:r>
      <w:r w:rsidR="00E04660">
        <w:rPr>
          <w:rFonts w:hint="eastAsia"/>
        </w:rPr>
        <w:t xml:space="preserve"> References</w:t>
      </w:r>
      <w:bookmarkEnd w:id="66"/>
    </w:p>
    <w:p w:rsidR="00074C15" w:rsidRDefault="00074C15" w:rsidP="00250676">
      <w:pPr>
        <w:numPr>
          <w:ilvl w:val="0"/>
          <w:numId w:val="3"/>
        </w:numPr>
        <w:spacing w:line="360" w:lineRule="auto"/>
        <w:rPr>
          <w:rFonts w:eastAsia="標楷體"/>
          <w:sz w:val="24"/>
          <w:szCs w:val="24"/>
        </w:rPr>
      </w:pPr>
      <w:r>
        <w:rPr>
          <w:rFonts w:eastAsia="標楷體"/>
          <w:sz w:val="24"/>
          <w:szCs w:val="24"/>
        </w:rPr>
        <w:t>Death Of TV</w:t>
      </w:r>
      <w:r w:rsidR="0040216C">
        <w:rPr>
          <w:rFonts w:eastAsia="標楷體"/>
          <w:sz w:val="24"/>
          <w:szCs w:val="24"/>
        </w:rPr>
        <w:t xml:space="preserve">, </w:t>
      </w:r>
      <w:hyperlink r:id="rId12" w:history="1">
        <w:r w:rsidR="0040216C" w:rsidRPr="0040216C">
          <w:rPr>
            <w:rStyle w:val="a9"/>
            <w:rFonts w:eastAsia="標楷體"/>
            <w:sz w:val="24"/>
            <w:szCs w:val="24"/>
          </w:rPr>
          <w:t>http://www.businessinsider.com/category/death-of-tv</w:t>
        </w:r>
      </w:hyperlink>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w:t>
      </w:r>
      <w:r>
        <w:rPr>
          <w:sz w:val="24"/>
          <w:szCs w:val="24"/>
        </w:rPr>
        <w:t xml:space="preserve">.J., Dagger, T.S., Smith, M.S.: </w:t>
      </w:r>
      <w:r w:rsidRPr="0040216C">
        <w:rPr>
          <w:sz w:val="24"/>
          <w:szCs w:val="24"/>
        </w:rPr>
        <w:t>Forecasting television ratings. International Journal of Forecasting 27(4), 1215–1240 (2011)</w:t>
      </w:r>
    </w:p>
    <w:p w:rsidR="00074C15" w:rsidRPr="00D43EF5" w:rsidRDefault="0040216C" w:rsidP="00250676">
      <w:pPr>
        <w:numPr>
          <w:ilvl w:val="0"/>
          <w:numId w:val="3"/>
        </w:numPr>
        <w:spacing w:line="360" w:lineRule="auto"/>
        <w:rPr>
          <w:rFonts w:eastAsia="標楷體"/>
          <w:sz w:val="24"/>
          <w:szCs w:val="24"/>
        </w:rPr>
      </w:pPr>
      <w:r w:rsidRPr="0040216C">
        <w:rPr>
          <w:sz w:val="24"/>
          <w:szCs w:val="24"/>
        </w:rPr>
        <w:t>Danaher, P., Dagger, T.: Using a nested logit model to forecast television ratings. International Journal of Forecasting 28(3), 607–622 (2012)</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Cheng, Y.H., Wu, C.M., Ku, T., Chen, G.D.: A predicting model of </w:t>
      </w:r>
      <w:r>
        <w:rPr>
          <w:sz w:val="24"/>
          <w:szCs w:val="24"/>
        </w:rPr>
        <w:t>TV</w:t>
      </w:r>
      <w:r w:rsidRPr="00FC0632">
        <w:rPr>
          <w:sz w:val="24"/>
          <w:szCs w:val="24"/>
        </w:rPr>
        <w:t xml:space="preserve"> audience rating based on the </w:t>
      </w:r>
      <w:r>
        <w:rPr>
          <w:sz w:val="24"/>
          <w:szCs w:val="24"/>
        </w:rPr>
        <w:t xml:space="preserve">Facebook. </w:t>
      </w:r>
      <w:r w:rsidRPr="00FC0632">
        <w:rPr>
          <w:sz w:val="24"/>
          <w:szCs w:val="24"/>
        </w:rPr>
        <w:t>International Conference on Social Computing (SocialCom), pp. 1034–1037. IEEE (2013)</w:t>
      </w:r>
    </w:p>
    <w:p w:rsidR="00561631" w:rsidRPr="00D43EF5" w:rsidRDefault="00FC0632" w:rsidP="00250676">
      <w:pPr>
        <w:numPr>
          <w:ilvl w:val="0"/>
          <w:numId w:val="3"/>
        </w:numPr>
        <w:spacing w:line="360" w:lineRule="auto"/>
        <w:rPr>
          <w:rFonts w:eastAsia="標楷體"/>
          <w:sz w:val="24"/>
          <w:szCs w:val="24"/>
        </w:rPr>
      </w:pPr>
      <w:r w:rsidRPr="00FC0632">
        <w:rPr>
          <w:sz w:val="24"/>
          <w:szCs w:val="24"/>
        </w:rPr>
        <w:t xml:space="preserve">Hsieh, W.T., Chou, S.C.T., Cheng, Y.H., Wu, C.M.: Predicting </w:t>
      </w:r>
      <w:r>
        <w:rPr>
          <w:sz w:val="24"/>
          <w:szCs w:val="24"/>
        </w:rPr>
        <w:t xml:space="preserve">TV audience rating with social media. </w:t>
      </w:r>
      <w:r w:rsidRPr="00FC0632">
        <w:rPr>
          <w:sz w:val="24"/>
          <w:szCs w:val="24"/>
        </w:rPr>
        <w:t>Proceedings of the IJCNLP 2013 Workshop on Natural Language</w:t>
      </w:r>
      <w:r>
        <w:rPr>
          <w:sz w:val="24"/>
          <w:szCs w:val="24"/>
        </w:rPr>
        <w:t xml:space="preserve"> </w:t>
      </w:r>
      <w:r w:rsidRPr="00FC0632">
        <w:rPr>
          <w:sz w:val="24"/>
          <w:szCs w:val="24"/>
        </w:rPr>
        <w:t>Processing for Social Media (SocialNLP), pp. 1–5. Asian Federation of Natural Language Processing, Nagoya (2013)</w:t>
      </w:r>
    </w:p>
    <w:p w:rsidR="00561631" w:rsidRPr="00D43EF5" w:rsidRDefault="00FC0632" w:rsidP="00250676">
      <w:pPr>
        <w:numPr>
          <w:ilvl w:val="0"/>
          <w:numId w:val="3"/>
        </w:numPr>
        <w:spacing w:line="360" w:lineRule="auto"/>
        <w:rPr>
          <w:rFonts w:eastAsia="標楷體"/>
          <w:sz w:val="24"/>
          <w:szCs w:val="24"/>
        </w:rPr>
      </w:pPr>
      <w:r>
        <w:rPr>
          <w:sz w:val="24"/>
          <w:szCs w:val="24"/>
        </w:rPr>
        <w:t xml:space="preserve">Yu-Yang Huang, Yu-An Yen, Ting-Wei Ku, Shou-De Lin, Wen-Tai Hsieh, Tsun Ku: </w:t>
      </w:r>
      <w:r w:rsidR="00561631">
        <w:rPr>
          <w:sz w:val="24"/>
          <w:szCs w:val="24"/>
        </w:rPr>
        <w:t>A Weight-Sharing Gaussian Process Model Using Web-Based Information for Audience Rating Prediction</w:t>
      </w:r>
      <w:r>
        <w:rPr>
          <w:sz w:val="24"/>
          <w:szCs w:val="24"/>
        </w:rPr>
        <w:t>. TAAI, LNAI 8916, pp. 198-208 (2014)</w:t>
      </w:r>
    </w:p>
    <w:p w:rsidR="005D06D4" w:rsidRDefault="005D06D4" w:rsidP="00250676">
      <w:pPr>
        <w:numPr>
          <w:ilvl w:val="0"/>
          <w:numId w:val="3"/>
        </w:numPr>
        <w:spacing w:line="360" w:lineRule="auto"/>
        <w:rPr>
          <w:rFonts w:eastAsia="標楷體"/>
          <w:sz w:val="24"/>
          <w:szCs w:val="24"/>
        </w:rPr>
      </w:pPr>
      <w:r>
        <w:rPr>
          <w:rFonts w:eastAsia="標楷體" w:hint="eastAsia"/>
          <w:sz w:val="24"/>
          <w:szCs w:val="24"/>
        </w:rPr>
        <w:lastRenderedPageBreak/>
        <w:t xml:space="preserve">C.Meek, D.M. Chichering, D. </w:t>
      </w:r>
      <w:r>
        <w:rPr>
          <w:rFonts w:eastAsia="標楷體"/>
          <w:sz w:val="24"/>
          <w:szCs w:val="24"/>
        </w:rPr>
        <w:t xml:space="preserve">Heckerman: Autoregressive Tree Models for Time-Series Analysis. </w:t>
      </w:r>
      <w:r w:rsidRPr="005D06D4">
        <w:rPr>
          <w:rFonts w:eastAsia="標楷體"/>
          <w:sz w:val="24"/>
          <w:szCs w:val="24"/>
        </w:rPr>
        <w:t>Proceedings of the Second International SIAM Conference on Data Mining</w:t>
      </w:r>
      <w:r w:rsidR="008F2BB4">
        <w:rPr>
          <w:rFonts w:eastAsia="標楷體"/>
          <w:sz w:val="24"/>
          <w:szCs w:val="24"/>
        </w:rPr>
        <w:t>, pp. 229-244</w:t>
      </w:r>
      <w:r w:rsidR="00A7619B">
        <w:rPr>
          <w:rFonts w:eastAsia="標楷體"/>
          <w:sz w:val="24"/>
          <w:szCs w:val="24"/>
        </w:rPr>
        <w:t xml:space="preserve"> (2002)</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Leo Breiman: </w:t>
      </w:r>
      <w:r w:rsidRPr="00081BA8">
        <w:rPr>
          <w:rFonts w:eastAsia="標楷體"/>
          <w:sz w:val="24"/>
          <w:szCs w:val="24"/>
        </w:rPr>
        <w:t>Bagging predictors</w:t>
      </w:r>
      <w:r>
        <w:rPr>
          <w:rFonts w:eastAsia="標楷體"/>
          <w:sz w:val="24"/>
          <w:szCs w:val="24"/>
        </w:rPr>
        <w:t>. Machine Learning Volume 24, Issue 2, pp, 123-140 (1996)</w:t>
      </w:r>
    </w:p>
    <w:p w:rsidR="00081BA8" w:rsidRDefault="00081BA8" w:rsidP="00250676">
      <w:pPr>
        <w:numPr>
          <w:ilvl w:val="0"/>
          <w:numId w:val="3"/>
        </w:numPr>
        <w:spacing w:line="360" w:lineRule="auto"/>
        <w:rPr>
          <w:rFonts w:eastAsia="標楷體"/>
          <w:sz w:val="24"/>
          <w:szCs w:val="24"/>
        </w:rPr>
      </w:pPr>
      <w:r>
        <w:rPr>
          <w:rFonts w:eastAsia="標楷體"/>
          <w:sz w:val="24"/>
          <w:szCs w:val="24"/>
        </w:rPr>
        <w:t xml:space="preserve">H Drucker: </w:t>
      </w:r>
      <w:r w:rsidRPr="00081BA8">
        <w:rPr>
          <w:rFonts w:eastAsia="標楷體"/>
          <w:sz w:val="24"/>
          <w:szCs w:val="24"/>
        </w:rPr>
        <w:t>Improving regressors using boosting techniques</w:t>
      </w:r>
      <w:r>
        <w:rPr>
          <w:rFonts w:eastAsia="標楷體"/>
          <w:sz w:val="24"/>
          <w:szCs w:val="24"/>
        </w:rPr>
        <w:t>. ICML (1997)</w:t>
      </w:r>
    </w:p>
    <w:p w:rsidR="007E2A02" w:rsidRDefault="007E2A02" w:rsidP="00250676">
      <w:pPr>
        <w:numPr>
          <w:ilvl w:val="0"/>
          <w:numId w:val="3"/>
        </w:numPr>
        <w:spacing w:line="360" w:lineRule="auto"/>
        <w:rPr>
          <w:rFonts w:eastAsia="標楷體"/>
          <w:sz w:val="24"/>
          <w:szCs w:val="24"/>
        </w:rPr>
      </w:pPr>
      <w:r w:rsidRPr="007E2A02">
        <w:rPr>
          <w:rFonts w:eastAsia="標楷體"/>
          <w:sz w:val="24"/>
          <w:szCs w:val="24"/>
        </w:rPr>
        <w:t>Brown, Robert G.</w:t>
      </w:r>
      <w:r w:rsidR="0091793B">
        <w:rPr>
          <w:rFonts w:eastAsia="標楷體"/>
          <w:sz w:val="24"/>
          <w:szCs w:val="24"/>
        </w:rPr>
        <w:t>:</w:t>
      </w:r>
      <w:r w:rsidRPr="007E2A02">
        <w:rPr>
          <w:rFonts w:eastAsia="標楷體"/>
          <w:sz w:val="24"/>
          <w:szCs w:val="24"/>
        </w:rPr>
        <w:t xml:space="preserve"> Exponential Smoothing for Predicting Demand. Cambridge, Massachuset</w:t>
      </w:r>
      <w:r w:rsidR="0091793B">
        <w:rPr>
          <w:rFonts w:eastAsia="標楷體"/>
          <w:sz w:val="24"/>
          <w:szCs w:val="24"/>
        </w:rPr>
        <w:t>ts: Arthur D. Little Inc. p. 15</w:t>
      </w:r>
      <w:r w:rsidR="0091793B" w:rsidRPr="0091793B">
        <w:rPr>
          <w:rFonts w:eastAsia="標楷體"/>
          <w:sz w:val="24"/>
          <w:szCs w:val="24"/>
        </w:rPr>
        <w:t xml:space="preserve"> </w:t>
      </w:r>
      <w:r w:rsidR="0091793B">
        <w:rPr>
          <w:rFonts w:eastAsia="標楷體"/>
          <w:sz w:val="24"/>
          <w:szCs w:val="24"/>
        </w:rPr>
        <w:t>(1956)</w:t>
      </w:r>
    </w:p>
    <w:p w:rsidR="00EF0012" w:rsidRDefault="00EF0012" w:rsidP="00250676">
      <w:pPr>
        <w:numPr>
          <w:ilvl w:val="0"/>
          <w:numId w:val="3"/>
        </w:numPr>
        <w:spacing w:line="360" w:lineRule="auto"/>
        <w:rPr>
          <w:rFonts w:eastAsia="標楷體"/>
          <w:sz w:val="24"/>
          <w:szCs w:val="24"/>
        </w:rPr>
      </w:pPr>
      <w:r>
        <w:rPr>
          <w:rFonts w:eastAsia="標楷體"/>
          <w:sz w:val="24"/>
          <w:szCs w:val="24"/>
        </w:rPr>
        <w:t>R Core Team. R: A language and environment for statistical computing. R Foundation for Statistical Computing, Vienna, Austria.</w:t>
      </w:r>
      <w:r w:rsidR="00395B01">
        <w:rPr>
          <w:rFonts w:eastAsia="標楷體"/>
          <w:sz w:val="24"/>
          <w:szCs w:val="24"/>
        </w:rPr>
        <w:t xml:space="preserve"> R version 3.1.2.</w:t>
      </w:r>
      <w:r w:rsidR="00EB716B">
        <w:rPr>
          <w:rFonts w:eastAsia="標楷體"/>
          <w:sz w:val="24"/>
          <w:szCs w:val="24"/>
        </w:rPr>
        <w:t xml:space="preserve"> (2014)</w:t>
      </w:r>
    </w:p>
    <w:p w:rsidR="001E0CA3" w:rsidRDefault="00185DA1" w:rsidP="00250676">
      <w:pPr>
        <w:numPr>
          <w:ilvl w:val="0"/>
          <w:numId w:val="3"/>
        </w:numPr>
        <w:spacing w:line="360" w:lineRule="auto"/>
        <w:rPr>
          <w:rFonts w:eastAsia="標楷體"/>
          <w:sz w:val="24"/>
          <w:szCs w:val="24"/>
        </w:rPr>
      </w:pPr>
      <w:r>
        <w:rPr>
          <w:rFonts w:eastAsia="標楷體"/>
          <w:sz w:val="24"/>
          <w:szCs w:val="24"/>
        </w:rPr>
        <w:t>C. C. Holt:</w:t>
      </w:r>
      <w:r w:rsidRPr="00185DA1">
        <w:rPr>
          <w:rFonts w:eastAsia="標楷體"/>
          <w:sz w:val="24"/>
          <w:szCs w:val="24"/>
        </w:rPr>
        <w:t xml:space="preserve"> Forecasting trends and seasonals by exponentially weighted moving averages, ONR Research Memorandum, Carn</w:t>
      </w:r>
      <w:r>
        <w:rPr>
          <w:rFonts w:eastAsia="標楷體"/>
          <w:sz w:val="24"/>
          <w:szCs w:val="24"/>
        </w:rPr>
        <w:t>egie Institute of Technology 52 (1957)</w:t>
      </w:r>
    </w:p>
    <w:p w:rsidR="00254304" w:rsidRDefault="003229FD" w:rsidP="00250676">
      <w:pPr>
        <w:numPr>
          <w:ilvl w:val="0"/>
          <w:numId w:val="3"/>
        </w:numPr>
        <w:spacing w:line="360" w:lineRule="auto"/>
        <w:rPr>
          <w:rFonts w:eastAsia="標楷體"/>
          <w:sz w:val="24"/>
          <w:szCs w:val="24"/>
        </w:rPr>
      </w:pPr>
      <w:r w:rsidRPr="003229FD">
        <w:rPr>
          <w:rFonts w:eastAsia="標楷體"/>
          <w:sz w:val="24"/>
          <w:szCs w:val="24"/>
        </w:rPr>
        <w:t>Hyndman, R.J., Koehler, A.B., Ord, J.K., and Snyder, R</w:t>
      </w:r>
      <w:r>
        <w:rPr>
          <w:rFonts w:eastAsia="標楷體"/>
          <w:sz w:val="24"/>
          <w:szCs w:val="24"/>
        </w:rPr>
        <w:t xml:space="preserve">.D: </w:t>
      </w:r>
      <w:r w:rsidRPr="003229FD">
        <w:rPr>
          <w:rFonts w:eastAsia="標楷體"/>
          <w:sz w:val="24"/>
          <w:szCs w:val="24"/>
        </w:rPr>
        <w:t xml:space="preserve">Forecasting with exponential smoothing: the state </w:t>
      </w:r>
      <w:r>
        <w:rPr>
          <w:rFonts w:eastAsia="標楷體"/>
          <w:sz w:val="24"/>
          <w:szCs w:val="24"/>
        </w:rPr>
        <w:t xml:space="preserve">space approach, Springer-Verlag </w:t>
      </w:r>
      <w:r w:rsidRPr="003229FD">
        <w:rPr>
          <w:rFonts w:eastAsia="標楷體"/>
          <w:sz w:val="24"/>
          <w:szCs w:val="24"/>
        </w:rPr>
        <w:t>(2008)</w:t>
      </w:r>
    </w:p>
    <w:p w:rsidR="00F965E4" w:rsidRDefault="00E23444" w:rsidP="00250676">
      <w:pPr>
        <w:numPr>
          <w:ilvl w:val="0"/>
          <w:numId w:val="3"/>
        </w:numPr>
        <w:spacing w:line="360" w:lineRule="auto"/>
        <w:rPr>
          <w:rFonts w:eastAsia="標楷體"/>
          <w:sz w:val="24"/>
          <w:szCs w:val="24"/>
        </w:rPr>
      </w:pPr>
      <w:r w:rsidRPr="00E23444">
        <w:rPr>
          <w:rFonts w:eastAsia="標楷體"/>
          <w:sz w:val="24"/>
          <w:szCs w:val="24"/>
        </w:rPr>
        <w:t>Box, George</w:t>
      </w:r>
      <w:r>
        <w:rPr>
          <w:rFonts w:eastAsia="標楷體"/>
          <w:sz w:val="24"/>
          <w:szCs w:val="24"/>
        </w:rPr>
        <w:t>,</w:t>
      </w:r>
      <w:r w:rsidRPr="00E23444">
        <w:rPr>
          <w:rFonts w:eastAsia="標楷體"/>
          <w:sz w:val="24"/>
          <w:szCs w:val="24"/>
        </w:rPr>
        <w:t xml:space="preserve"> Jenkins, Gwilym</w:t>
      </w:r>
      <w:r>
        <w:rPr>
          <w:rFonts w:eastAsia="標楷體"/>
          <w:sz w:val="24"/>
          <w:szCs w:val="24"/>
        </w:rPr>
        <w:t>:</w:t>
      </w:r>
      <w:r w:rsidRPr="00E23444">
        <w:rPr>
          <w:rFonts w:eastAsia="標楷體"/>
          <w:sz w:val="24"/>
          <w:szCs w:val="24"/>
        </w:rPr>
        <w:t xml:space="preserve"> Time series analysis: Forecasting and con</w:t>
      </w:r>
      <w:r>
        <w:rPr>
          <w:rFonts w:eastAsia="標楷體"/>
          <w:sz w:val="24"/>
          <w:szCs w:val="24"/>
        </w:rPr>
        <w:t>trol. San Francisco: Holden-Day (1970)</w:t>
      </w:r>
    </w:p>
    <w:p w:rsidR="00EC31B1" w:rsidRDefault="00EC31B1" w:rsidP="00250676">
      <w:pPr>
        <w:numPr>
          <w:ilvl w:val="0"/>
          <w:numId w:val="3"/>
        </w:numPr>
        <w:spacing w:line="360" w:lineRule="auto"/>
        <w:rPr>
          <w:rFonts w:eastAsia="標楷體"/>
          <w:sz w:val="24"/>
          <w:szCs w:val="24"/>
        </w:rPr>
      </w:pPr>
      <w:r>
        <w:rPr>
          <w:rFonts w:eastAsia="標楷體"/>
          <w:sz w:val="24"/>
          <w:szCs w:val="24"/>
        </w:rPr>
        <w:t xml:space="preserve">Hyndman, R.J. and Khandakar, Y.: </w:t>
      </w:r>
      <w:r w:rsidRPr="00EC31B1">
        <w:rPr>
          <w:rFonts w:eastAsia="標楷體"/>
          <w:sz w:val="24"/>
          <w:szCs w:val="24"/>
        </w:rPr>
        <w:t>Automatic time series forecasting: The forecast package for R</w:t>
      </w:r>
      <w:r>
        <w:rPr>
          <w:rFonts w:eastAsia="標楷體"/>
          <w:sz w:val="24"/>
          <w:szCs w:val="24"/>
        </w:rPr>
        <w:t>.</w:t>
      </w:r>
      <w:r w:rsidRPr="00EC31B1">
        <w:rPr>
          <w:rFonts w:eastAsia="標楷體"/>
          <w:sz w:val="24"/>
          <w:szCs w:val="24"/>
        </w:rPr>
        <w:t xml:space="preserve"> Journal of Statist</w:t>
      </w:r>
      <w:r>
        <w:rPr>
          <w:rFonts w:eastAsia="標楷體"/>
          <w:sz w:val="24"/>
          <w:szCs w:val="24"/>
        </w:rPr>
        <w:t>ical Software, 26(3)</w:t>
      </w:r>
      <w:r w:rsidR="00D31D79">
        <w:rPr>
          <w:rFonts w:eastAsia="標楷體"/>
          <w:sz w:val="24"/>
          <w:szCs w:val="24"/>
        </w:rPr>
        <w:t xml:space="preserve">. R package version 5.7. </w:t>
      </w:r>
      <w:r w:rsidRPr="00EC31B1">
        <w:rPr>
          <w:rFonts w:eastAsia="標楷體"/>
          <w:sz w:val="24"/>
          <w:szCs w:val="24"/>
        </w:rPr>
        <w:t>(2008)</w:t>
      </w:r>
    </w:p>
    <w:p w:rsidR="00EA3292" w:rsidRDefault="00D16722" w:rsidP="00250676">
      <w:pPr>
        <w:numPr>
          <w:ilvl w:val="0"/>
          <w:numId w:val="3"/>
        </w:numPr>
        <w:spacing w:line="360" w:lineRule="auto"/>
        <w:rPr>
          <w:rFonts w:eastAsia="標楷體"/>
          <w:sz w:val="24"/>
          <w:szCs w:val="24"/>
        </w:rPr>
      </w:pPr>
      <w:r w:rsidRPr="00D16722">
        <w:rPr>
          <w:rFonts w:eastAsia="標楷體"/>
          <w:sz w:val="24"/>
          <w:szCs w:val="24"/>
        </w:rPr>
        <w:t>Terry Therneau, Beth Atkinson and Brian Ripley</w:t>
      </w:r>
      <w:r w:rsidR="00395B01">
        <w:rPr>
          <w:rFonts w:eastAsia="標楷體"/>
          <w:sz w:val="24"/>
          <w:szCs w:val="24"/>
        </w:rPr>
        <w:t>:</w:t>
      </w:r>
      <w:r w:rsidRPr="00D16722">
        <w:rPr>
          <w:rFonts w:eastAsia="標楷體"/>
          <w:sz w:val="24"/>
          <w:szCs w:val="24"/>
        </w:rPr>
        <w:t xml:space="preserve"> rpart: Recursive Partitioning and Regression Trees. R</w:t>
      </w:r>
      <w:r>
        <w:rPr>
          <w:rFonts w:eastAsia="標楷體" w:hint="eastAsia"/>
          <w:sz w:val="24"/>
          <w:szCs w:val="24"/>
        </w:rPr>
        <w:t xml:space="preserve"> </w:t>
      </w:r>
      <w:r w:rsidRPr="00D16722">
        <w:rPr>
          <w:rFonts w:eastAsia="標楷體"/>
          <w:sz w:val="24"/>
          <w:szCs w:val="24"/>
        </w:rPr>
        <w:t>package version 4.1-8.</w:t>
      </w:r>
      <w:r w:rsidR="00395B01">
        <w:rPr>
          <w:rFonts w:eastAsia="標楷體"/>
          <w:sz w:val="24"/>
          <w:szCs w:val="24"/>
        </w:rPr>
        <w:t xml:space="preserve"> </w:t>
      </w:r>
      <w:r w:rsidR="00395B01" w:rsidRPr="00D16722">
        <w:rPr>
          <w:rFonts w:eastAsia="標楷體"/>
          <w:sz w:val="24"/>
          <w:szCs w:val="24"/>
        </w:rPr>
        <w:t>(2014)</w:t>
      </w:r>
    </w:p>
    <w:p w:rsidR="00205272" w:rsidRPr="00205272" w:rsidRDefault="00205272" w:rsidP="00E928FD">
      <w:pPr>
        <w:numPr>
          <w:ilvl w:val="0"/>
          <w:numId w:val="3"/>
        </w:numPr>
        <w:spacing w:line="360" w:lineRule="auto"/>
        <w:rPr>
          <w:rFonts w:eastAsia="標楷體"/>
          <w:sz w:val="24"/>
          <w:szCs w:val="24"/>
        </w:rPr>
      </w:pPr>
      <w:r w:rsidRPr="00205272">
        <w:rPr>
          <w:rFonts w:eastAsia="標楷體"/>
          <w:sz w:val="24"/>
          <w:szCs w:val="24"/>
        </w:rPr>
        <w:t>Terry M. Therneau</w:t>
      </w:r>
      <w:r w:rsidRPr="00205272">
        <w:rPr>
          <w:rFonts w:eastAsia="標楷體"/>
          <w:sz w:val="24"/>
          <w:szCs w:val="24"/>
        </w:rPr>
        <w:t xml:space="preserve">, </w:t>
      </w:r>
      <w:r w:rsidRPr="00205272">
        <w:rPr>
          <w:rFonts w:eastAsia="標楷體"/>
          <w:sz w:val="24"/>
          <w:szCs w:val="24"/>
        </w:rPr>
        <w:t>Elizabeth J. Atkinson</w:t>
      </w:r>
      <w:r w:rsidRPr="00205272">
        <w:rPr>
          <w:rFonts w:eastAsia="標楷體"/>
          <w:sz w:val="24"/>
          <w:szCs w:val="24"/>
        </w:rPr>
        <w:t xml:space="preserve">, </w:t>
      </w:r>
      <w:r>
        <w:rPr>
          <w:rFonts w:eastAsia="標楷體"/>
          <w:sz w:val="24"/>
          <w:szCs w:val="24"/>
        </w:rPr>
        <w:t xml:space="preserve">Mayo Foundation: </w:t>
      </w:r>
      <w:r w:rsidRPr="00205272">
        <w:rPr>
          <w:rFonts w:eastAsia="標楷體"/>
          <w:sz w:val="24"/>
          <w:szCs w:val="24"/>
        </w:rPr>
        <w:t>An Introduction to Recursive Partitioning</w:t>
      </w:r>
      <w:r w:rsidRPr="00205272">
        <w:rPr>
          <w:rFonts w:eastAsia="標楷體"/>
          <w:sz w:val="24"/>
          <w:szCs w:val="24"/>
        </w:rPr>
        <w:t xml:space="preserve"> Using the RPART Routines</w:t>
      </w:r>
      <w:r>
        <w:rPr>
          <w:rFonts w:eastAsia="標楷體"/>
          <w:sz w:val="24"/>
          <w:szCs w:val="24"/>
        </w:rPr>
        <w:t>. (2015)</w:t>
      </w:r>
      <w:bookmarkStart w:id="67" w:name="_GoBack"/>
      <w:bookmarkEnd w:id="67"/>
    </w:p>
    <w:p w:rsidR="00C857E1" w:rsidRDefault="00C857E1" w:rsidP="00C857E1">
      <w:pPr>
        <w:pStyle w:val="1"/>
      </w:pPr>
      <w:bookmarkStart w:id="68" w:name="_Ref411851153"/>
      <w:bookmarkStart w:id="69" w:name="_Toc411856362"/>
      <w:r>
        <w:rPr>
          <w:rFonts w:hint="eastAsia"/>
        </w:rPr>
        <w:lastRenderedPageBreak/>
        <w:t>附錄</w:t>
      </w:r>
      <w:r w:rsidR="00FD667C">
        <w:rPr>
          <w:rFonts w:hint="eastAsia"/>
        </w:rPr>
        <w:t xml:space="preserve"> Appendix</w:t>
      </w:r>
      <w:bookmarkEnd w:id="68"/>
      <w:bookmarkEnd w:id="69"/>
    </w:p>
    <w:p w:rsidR="00BD7EC7" w:rsidRPr="0013797C" w:rsidRDefault="00BD7EC7" w:rsidP="00BD7EC7">
      <w:pPr>
        <w:pStyle w:val="23"/>
        <w:ind w:left="0"/>
        <w:rPr>
          <w:rFonts w:ascii="Times New Roman" w:eastAsia="標楷體" w:hAnsi="Times New Roman"/>
        </w:rPr>
      </w:pPr>
      <w:bookmarkStart w:id="70" w:name="_Toc411856363"/>
      <w:r>
        <w:rPr>
          <w:rFonts w:ascii="Times New Roman" w:eastAsia="標楷體" w:hAnsi="Times New Roman"/>
        </w:rPr>
        <w:t>A: Equations of 30 state space models for ETS</w:t>
      </w:r>
      <w:bookmarkEnd w:id="70"/>
    </w:p>
    <w:p w:rsidR="0010548F" w:rsidRDefault="00FD667C" w:rsidP="00C857E1">
      <w:pPr>
        <w:spacing w:line="360" w:lineRule="auto"/>
        <w:rPr>
          <w:rFonts w:eastAsia="標楷體"/>
          <w:sz w:val="24"/>
          <w:szCs w:val="24"/>
        </w:rPr>
      </w:pPr>
      <w:r>
        <w:rPr>
          <w:noProof/>
        </w:rPr>
        <w:drawing>
          <wp:inline distT="0" distB="0" distL="0" distR="0">
            <wp:extent cx="6120130" cy="6863291"/>
            <wp:effectExtent l="0" t="0" r="0" b="0"/>
            <wp:docPr id="8" name="圖片 8" descr="https://www.otexts.org/sites/default/files/fpp/images/Table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texts.org/sites/default/files/fpp/images/Table7-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6863291"/>
                    </a:xfrm>
                    <a:prstGeom prst="rect">
                      <a:avLst/>
                    </a:prstGeom>
                    <a:noFill/>
                    <a:ln>
                      <a:noFill/>
                    </a:ln>
                  </pic:spPr>
                </pic:pic>
              </a:graphicData>
            </a:graphic>
          </wp:inline>
        </w:drawing>
      </w:r>
    </w:p>
    <w:p w:rsidR="0010548F" w:rsidRDefault="0010548F">
      <w:pPr>
        <w:widowControl/>
        <w:adjustRightInd/>
        <w:spacing w:line="240" w:lineRule="auto"/>
        <w:textAlignment w:val="auto"/>
        <w:rPr>
          <w:rFonts w:eastAsia="標楷體"/>
          <w:sz w:val="24"/>
          <w:szCs w:val="24"/>
        </w:rPr>
      </w:pPr>
      <w:r>
        <w:rPr>
          <w:rFonts w:eastAsia="標楷體"/>
          <w:sz w:val="24"/>
          <w:szCs w:val="24"/>
        </w:rPr>
        <w:br w:type="page"/>
      </w:r>
    </w:p>
    <w:p w:rsidR="00BD7EC7" w:rsidRPr="0013797C" w:rsidRDefault="00BD7EC7" w:rsidP="00BD7EC7">
      <w:pPr>
        <w:pStyle w:val="23"/>
        <w:ind w:left="0"/>
        <w:rPr>
          <w:rFonts w:ascii="Times New Roman" w:eastAsia="標楷體" w:hAnsi="Times New Roman"/>
        </w:rPr>
      </w:pPr>
      <w:bookmarkStart w:id="71" w:name="_Toc411856364"/>
      <w:bookmarkStart w:id="72" w:name="OLE_LINK6"/>
      <w:r>
        <w:rPr>
          <w:rFonts w:ascii="Times New Roman" w:eastAsia="標楷體" w:hAnsi="Times New Roman"/>
        </w:rPr>
        <w:lastRenderedPageBreak/>
        <w:t>B: Equations of neural network auto-regression</w:t>
      </w:r>
      <w:bookmarkEnd w:id="71"/>
    </w:p>
    <w:bookmarkEnd w:id="72"/>
    <w:p w:rsidR="00BD7EC7" w:rsidRDefault="00BD7EC7" w:rsidP="00C857E1">
      <w:pPr>
        <w:spacing w:line="360" w:lineRule="auto"/>
        <w:rPr>
          <w:rFonts w:eastAsia="標楷體"/>
          <w:sz w:val="24"/>
          <w:szCs w:val="24"/>
        </w:rPr>
      </w:pPr>
      <w:r>
        <w:rPr>
          <w:rFonts w:eastAsia="標楷體"/>
          <w:sz w:val="24"/>
          <w:szCs w:val="24"/>
        </w:rPr>
        <w:t xml:space="preserve">Assume that a </w:t>
      </w:r>
      <w:r w:rsidR="00125820">
        <w:rPr>
          <w:rFonts w:eastAsia="標楷體"/>
          <w:sz w:val="24"/>
          <w:szCs w:val="24"/>
        </w:rPr>
        <w:t xml:space="preserve">fully-connected feed-forward </w:t>
      </w:r>
      <w:r>
        <w:rPr>
          <w:rFonts w:eastAsia="標楷體"/>
          <w:sz w:val="24"/>
          <w:szCs w:val="24"/>
        </w:rPr>
        <w:t>neural network has 3 layers:</w:t>
      </w:r>
    </w:p>
    <w:p w:rsidR="00BD7EC7" w:rsidRDefault="00BD7EC7" w:rsidP="00250676">
      <w:pPr>
        <w:pStyle w:val="af0"/>
        <w:numPr>
          <w:ilvl w:val="0"/>
          <w:numId w:val="10"/>
        </w:numPr>
        <w:spacing w:line="360" w:lineRule="auto"/>
        <w:ind w:leftChars="0"/>
        <w:rPr>
          <w:rFonts w:eastAsia="標楷體"/>
          <w:sz w:val="24"/>
          <w:szCs w:val="24"/>
        </w:rPr>
      </w:pPr>
      <w:r>
        <w:rPr>
          <w:rFonts w:eastAsia="標楷體"/>
          <w:sz w:val="24"/>
          <w:szCs w:val="24"/>
        </w:rPr>
        <w:t>Input layer with n neurons for inputs plus 1 bias neuron</w:t>
      </w:r>
    </w:p>
    <w:p w:rsidR="006753CE"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Hidden layer</w:t>
      </w:r>
      <w:r w:rsidR="006753CE">
        <w:rPr>
          <w:rFonts w:eastAsia="標楷體"/>
          <w:sz w:val="24"/>
          <w:szCs w:val="24"/>
        </w:rPr>
        <w:t xml:space="preserve"> with </w:t>
      </w:r>
      <w:r w:rsidR="00125820">
        <w:rPr>
          <w:rFonts w:eastAsia="標楷體"/>
          <w:sz w:val="24"/>
          <w:szCs w:val="24"/>
        </w:rPr>
        <w:t>k</w:t>
      </w:r>
      <w:r w:rsidR="006753CE">
        <w:rPr>
          <w:rFonts w:eastAsia="標楷體"/>
          <w:sz w:val="24"/>
          <w:szCs w:val="24"/>
        </w:rPr>
        <w:t xml:space="preserve"> neurons </w:t>
      </w:r>
      <w:r w:rsidR="00125820">
        <w:rPr>
          <w:rFonts w:eastAsia="標楷體"/>
          <w:sz w:val="24"/>
          <w:szCs w:val="24"/>
        </w:rPr>
        <w:t xml:space="preserve">for inputs from input layer </w:t>
      </w:r>
      <w:r w:rsidR="006753CE">
        <w:rPr>
          <w:rFonts w:eastAsia="標楷體"/>
          <w:sz w:val="24"/>
          <w:szCs w:val="24"/>
        </w:rPr>
        <w:t>plus 1 bias neuron</w:t>
      </w:r>
    </w:p>
    <w:p w:rsidR="00BD7EC7" w:rsidRPr="006753CE" w:rsidRDefault="00BD7EC7" w:rsidP="00250676">
      <w:pPr>
        <w:pStyle w:val="af0"/>
        <w:numPr>
          <w:ilvl w:val="0"/>
          <w:numId w:val="10"/>
        </w:numPr>
        <w:spacing w:line="360" w:lineRule="auto"/>
        <w:ind w:leftChars="0"/>
        <w:rPr>
          <w:rFonts w:eastAsia="標楷體"/>
          <w:sz w:val="24"/>
          <w:szCs w:val="24"/>
        </w:rPr>
      </w:pPr>
      <w:r w:rsidRPr="006753CE">
        <w:rPr>
          <w:rFonts w:eastAsia="標楷體"/>
          <w:sz w:val="24"/>
          <w:szCs w:val="24"/>
        </w:rPr>
        <w:t xml:space="preserve">Output layer with 1 </w:t>
      </w:r>
      <w:r w:rsidR="00F85D6D" w:rsidRPr="006753CE">
        <w:rPr>
          <w:rFonts w:eastAsia="標楷體"/>
          <w:sz w:val="24"/>
          <w:szCs w:val="24"/>
        </w:rPr>
        <w:t xml:space="preserve">linear </w:t>
      </w:r>
      <w:r w:rsidRPr="006753CE">
        <w:rPr>
          <w:rFonts w:eastAsia="標楷體"/>
          <w:sz w:val="24"/>
          <w:szCs w:val="24"/>
        </w:rPr>
        <w:t>output neuron</w:t>
      </w:r>
    </w:p>
    <w:p w:rsidR="00BD7EC7" w:rsidRPr="00BD7EC7" w:rsidRDefault="00BD7EC7" w:rsidP="00C857E1">
      <w:pPr>
        <w:spacing w:line="360" w:lineRule="auto"/>
        <w:rPr>
          <w:rFonts w:eastAsia="標楷體"/>
          <w:sz w:val="24"/>
          <w:szCs w:val="24"/>
        </w:rPr>
      </w:pPr>
    </w:p>
    <w:p w:rsidR="0010548F" w:rsidRDefault="004A1356" w:rsidP="00C857E1">
      <w:pPr>
        <w:spacing w:line="360" w:lineRule="auto"/>
        <w:rPr>
          <w:rFonts w:eastAsia="標楷體"/>
          <w:sz w:val="24"/>
          <w:szCs w:val="24"/>
        </w:rPr>
      </w:pPr>
      <w:r>
        <w:rPr>
          <w:rFonts w:eastAsia="標楷體"/>
          <w:sz w:val="24"/>
          <w:szCs w:val="24"/>
        </w:rPr>
        <w:t xml:space="preserve">Equation of hidden layer output: </w:t>
      </w:r>
      <w:r w:rsidR="005C1B27">
        <w:rPr>
          <w:rFonts w:eastAsia="標楷體"/>
          <w:sz w:val="24"/>
          <w:szCs w:val="24"/>
        </w:rPr>
        <w:t>z</w:t>
      </w:r>
      <w:r w:rsidR="00BD7EC7" w:rsidRPr="005C1B27">
        <w:rPr>
          <w:rFonts w:eastAsia="標楷體" w:hint="eastAsia"/>
          <w:sz w:val="24"/>
          <w:szCs w:val="24"/>
          <w:vertAlign w:val="subscript"/>
        </w:rPr>
        <w:t>j</w:t>
      </w:r>
      <w:r w:rsidR="00BD7EC7">
        <w:rPr>
          <w:rFonts w:eastAsia="標楷體" w:hint="eastAsia"/>
          <w:sz w:val="24"/>
          <w:szCs w:val="24"/>
        </w:rPr>
        <w:t xml:space="preserve"> </w:t>
      </w:r>
      <w:r w:rsidR="00BD7EC7">
        <w:rPr>
          <w:rFonts w:eastAsia="標楷體"/>
          <w:sz w:val="24"/>
          <w:szCs w:val="24"/>
        </w:rPr>
        <w:t>= b</w:t>
      </w:r>
      <w:r w:rsidR="00BD7EC7" w:rsidRPr="005C1B27">
        <w:rPr>
          <w:rFonts w:eastAsia="標楷體"/>
          <w:sz w:val="24"/>
          <w:szCs w:val="24"/>
          <w:vertAlign w:val="subscript"/>
        </w:rPr>
        <w:t>j</w:t>
      </w:r>
      <w:r w:rsidR="005C1B27">
        <w:rPr>
          <w:rFonts w:eastAsia="標楷體"/>
          <w:sz w:val="24"/>
          <w:szCs w:val="24"/>
        </w:rPr>
        <w:t xml:space="preserve"> </w:t>
      </w:r>
      <w:r w:rsidR="00BD7EC7">
        <w:rPr>
          <w:rFonts w:eastAsia="標楷體"/>
          <w:sz w:val="24"/>
          <w:szCs w:val="24"/>
        </w:rPr>
        <w:t>+</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n</m:t>
            </m:r>
          </m:sup>
          <m:e>
            <m:r>
              <w:rPr>
                <w:rFonts w:ascii="Cambria Math" w:eastAsia="Cambria Math" w:hAnsi="Cambria Math"/>
                <w:sz w:val="24"/>
                <w:szCs w:val="24"/>
              </w:rPr>
              <m:t>(</m:t>
            </m:r>
          </m:e>
        </m:nary>
      </m:oMath>
      <w:r w:rsidR="005C1B27">
        <w:rPr>
          <w:rFonts w:eastAsia="標楷體" w:hint="eastAsia"/>
          <w:sz w:val="24"/>
          <w:szCs w:val="24"/>
        </w:rPr>
        <w:t>w</w:t>
      </w:r>
      <w:r w:rsidR="005C1B27" w:rsidRPr="005C1B27">
        <w:rPr>
          <w:rFonts w:eastAsia="標楷體"/>
          <w:sz w:val="24"/>
          <w:szCs w:val="24"/>
          <w:vertAlign w:val="subscript"/>
        </w:rPr>
        <w:t>i,j</w:t>
      </w:r>
      <w:r w:rsidR="005C1B27">
        <w:rPr>
          <w:rFonts w:eastAsia="標楷體"/>
          <w:sz w:val="24"/>
          <w:szCs w:val="24"/>
        </w:rPr>
        <w:t>x</w:t>
      </w:r>
      <w:r w:rsidR="005C1B27" w:rsidRPr="005C1B27">
        <w:rPr>
          <w:rFonts w:eastAsia="標楷體"/>
          <w:sz w:val="24"/>
          <w:szCs w:val="24"/>
          <w:vertAlign w:val="subscript"/>
        </w:rPr>
        <w:t>i</w:t>
      </w:r>
      <w:r w:rsidR="005C1B27">
        <w:rPr>
          <w:rFonts w:eastAsia="標楷體"/>
          <w:sz w:val="24"/>
          <w:szCs w:val="24"/>
        </w:rPr>
        <w:t>)</w:t>
      </w:r>
    </w:p>
    <w:p w:rsidR="004A1356" w:rsidRDefault="004A1356" w:rsidP="004A1356">
      <w:pPr>
        <w:spacing w:line="360" w:lineRule="auto"/>
        <w:rPr>
          <w:rFonts w:eastAsia="標楷體"/>
          <w:sz w:val="24"/>
          <w:szCs w:val="24"/>
        </w:rPr>
      </w:pPr>
      <w:r>
        <w:rPr>
          <w:rFonts w:eastAsia="標楷體"/>
          <w:sz w:val="24"/>
          <w:szCs w:val="24"/>
        </w:rPr>
        <w:t xml:space="preserve">Equation of output layer output: </w:t>
      </w:r>
      <w:r>
        <w:rPr>
          <w:rFonts w:eastAsia="標楷體" w:hint="eastAsia"/>
          <w:sz w:val="24"/>
          <w:szCs w:val="24"/>
        </w:rPr>
        <w:t>z</w:t>
      </w:r>
      <w:r>
        <w:rPr>
          <w:rFonts w:eastAsia="標楷體"/>
          <w:sz w:val="24"/>
          <w:szCs w:val="24"/>
        </w:rPr>
        <w:t xml:space="preserve"> = b +</w:t>
      </w:r>
      <m:oMath>
        <m:nary>
          <m:naryPr>
            <m:chr m:val="∑"/>
            <m:grow m:val="1"/>
            <m:ctrlPr>
              <w:rPr>
                <w:rFonts w:ascii="Cambria Math" w:eastAsia="Cambria Math" w:hAnsi="Cambria Math"/>
                <w:sz w:val="24"/>
                <w:szCs w:val="24"/>
              </w:rPr>
            </m:ctrlPr>
          </m:naryPr>
          <m:sub>
            <m:r>
              <w:rPr>
                <w:rFonts w:ascii="Cambria Math" w:eastAsia="標楷體" w:hAnsi="Cambria Math"/>
                <w:sz w:val="24"/>
                <w:szCs w:val="24"/>
              </w:rPr>
              <m:t>i=1</m:t>
            </m:r>
          </m:sub>
          <m:sup>
            <m:r>
              <w:rPr>
                <w:rFonts w:ascii="Cambria Math" w:eastAsia="標楷體" w:hAnsi="Cambria Math"/>
                <w:sz w:val="24"/>
                <w:szCs w:val="24"/>
              </w:rPr>
              <m:t>k</m:t>
            </m:r>
          </m:sup>
          <m:e>
            <m:r>
              <w:rPr>
                <w:rFonts w:ascii="Cambria Math" w:eastAsia="Cambria Math" w:hAnsi="Cambria Math"/>
                <w:sz w:val="24"/>
                <w:szCs w:val="24"/>
              </w:rPr>
              <m:t>(</m:t>
            </m:r>
          </m:e>
        </m:nary>
      </m:oMath>
      <w:r>
        <w:rPr>
          <w:rFonts w:eastAsia="標楷體" w:hint="eastAsia"/>
          <w:sz w:val="24"/>
          <w:szCs w:val="24"/>
        </w:rPr>
        <w:t>w</w:t>
      </w:r>
      <w:r w:rsidRPr="005C1B27">
        <w:rPr>
          <w:rFonts w:eastAsia="標楷體"/>
          <w:sz w:val="24"/>
          <w:szCs w:val="24"/>
          <w:vertAlign w:val="subscript"/>
        </w:rPr>
        <w:t>i</w:t>
      </w:r>
      <w:r>
        <w:rPr>
          <w:rFonts w:eastAsia="標楷體"/>
          <w:sz w:val="24"/>
          <w:szCs w:val="24"/>
        </w:rPr>
        <w:t>z</w:t>
      </w:r>
      <w:r w:rsidRPr="005C1B27">
        <w:rPr>
          <w:rFonts w:eastAsia="標楷體"/>
          <w:sz w:val="24"/>
          <w:szCs w:val="24"/>
          <w:vertAlign w:val="subscript"/>
        </w:rPr>
        <w:t>i</w:t>
      </w:r>
      <w:r>
        <w:rPr>
          <w:rFonts w:eastAsia="標楷體"/>
          <w:sz w:val="24"/>
          <w:szCs w:val="24"/>
        </w:rPr>
        <w:t>)</w:t>
      </w:r>
    </w:p>
    <w:p w:rsidR="004A1356" w:rsidRPr="004A1356" w:rsidRDefault="004A1356" w:rsidP="00C857E1">
      <w:pPr>
        <w:spacing w:line="360" w:lineRule="auto"/>
        <w:rPr>
          <w:rFonts w:eastAsia="標楷體"/>
          <w:sz w:val="24"/>
          <w:szCs w:val="24"/>
        </w:rPr>
      </w:pPr>
    </w:p>
    <w:p w:rsidR="00F85D6D" w:rsidRDefault="004A1356" w:rsidP="00C857E1">
      <w:pPr>
        <w:spacing w:line="360" w:lineRule="auto"/>
        <w:rPr>
          <w:rFonts w:eastAsia="標楷體"/>
          <w:sz w:val="24"/>
          <w:szCs w:val="24"/>
        </w:rPr>
      </w:pPr>
      <w:r>
        <w:rPr>
          <w:rFonts w:eastAsia="標楷體"/>
          <w:sz w:val="24"/>
          <w:szCs w:val="24"/>
        </w:rPr>
        <w:t>W</w:t>
      </w:r>
      <w:r w:rsidR="00F85D6D">
        <w:rPr>
          <w:rFonts w:eastAsia="標楷體"/>
          <w:sz w:val="24"/>
          <w:szCs w:val="24"/>
        </w:rPr>
        <w:t>here</w:t>
      </w:r>
      <w:r w:rsidR="00F85D6D">
        <w:rPr>
          <w:rFonts w:eastAsia="標楷體" w:hint="eastAsia"/>
          <w:sz w:val="24"/>
          <w:szCs w:val="24"/>
        </w:rPr>
        <w:t xml:space="preserve"> z</w:t>
      </w:r>
      <w:r w:rsidR="00F85D6D">
        <w:rPr>
          <w:rFonts w:eastAsia="標楷體"/>
          <w:sz w:val="24"/>
          <w:szCs w:val="24"/>
        </w:rPr>
        <w:t xml:space="preserve"> is the outputs of hidden neurons</w:t>
      </w:r>
      <w:r>
        <w:rPr>
          <w:rFonts w:eastAsia="標楷體"/>
          <w:sz w:val="24"/>
          <w:szCs w:val="24"/>
        </w:rPr>
        <w:t xml:space="preserve"> and output neuron</w:t>
      </w:r>
      <w:r w:rsidR="00F85D6D">
        <w:rPr>
          <w:rFonts w:eastAsia="標楷體"/>
          <w:sz w:val="24"/>
          <w:szCs w:val="24"/>
        </w:rPr>
        <w:t xml:space="preserve">, </w:t>
      </w:r>
      <w:r w:rsidR="006753CE">
        <w:rPr>
          <w:rFonts w:eastAsia="標楷體"/>
          <w:sz w:val="24"/>
          <w:szCs w:val="24"/>
        </w:rPr>
        <w:t>b is parameter</w:t>
      </w:r>
      <w:r w:rsidR="005413A3">
        <w:rPr>
          <w:rFonts w:eastAsia="標楷體"/>
          <w:sz w:val="24"/>
          <w:szCs w:val="24"/>
        </w:rPr>
        <w:t xml:space="preserve">s of bias neurons, w is parameters of connections, and x is the inputs from the </w:t>
      </w:r>
      <w:r>
        <w:rPr>
          <w:rFonts w:eastAsia="標楷體"/>
          <w:sz w:val="24"/>
          <w:szCs w:val="24"/>
        </w:rPr>
        <w:t xml:space="preserve">input </w:t>
      </w:r>
      <w:r w:rsidR="005413A3">
        <w:rPr>
          <w:rFonts w:eastAsia="標楷體"/>
          <w:sz w:val="24"/>
          <w:szCs w:val="24"/>
        </w:rPr>
        <w:t>layer.</w:t>
      </w:r>
    </w:p>
    <w:p w:rsidR="00543DBC" w:rsidRDefault="00543DBC" w:rsidP="00C857E1">
      <w:pPr>
        <w:spacing w:line="360" w:lineRule="auto"/>
        <w:rPr>
          <w:rFonts w:eastAsia="標楷體"/>
          <w:sz w:val="24"/>
          <w:szCs w:val="24"/>
        </w:rPr>
      </w:pPr>
    </w:p>
    <w:p w:rsidR="00543DBC" w:rsidRDefault="00543DBC" w:rsidP="00C857E1">
      <w:pPr>
        <w:spacing w:line="360" w:lineRule="auto"/>
        <w:rPr>
          <w:rFonts w:eastAsia="標楷體"/>
          <w:sz w:val="24"/>
          <w:szCs w:val="24"/>
        </w:rPr>
      </w:pPr>
      <w:r>
        <w:rPr>
          <w:rFonts w:eastAsia="標楷體"/>
          <w:sz w:val="24"/>
          <w:szCs w:val="24"/>
        </w:rPr>
        <w:t>The tuning of auto-regression is just using lagged values of time series as inputs for input layer.</w:t>
      </w:r>
    </w:p>
    <w:p w:rsidR="00585F03" w:rsidRDefault="00585F03" w:rsidP="00C857E1">
      <w:pPr>
        <w:spacing w:line="360" w:lineRule="auto"/>
        <w:rPr>
          <w:rFonts w:eastAsia="標楷體"/>
          <w:sz w:val="24"/>
          <w:szCs w:val="24"/>
        </w:rPr>
      </w:pPr>
    </w:p>
    <w:p w:rsidR="00585F03" w:rsidRPr="0013797C" w:rsidRDefault="00585F03" w:rsidP="00585F03">
      <w:pPr>
        <w:pStyle w:val="23"/>
        <w:ind w:left="0"/>
        <w:rPr>
          <w:rFonts w:ascii="Times New Roman" w:eastAsia="標楷體" w:hAnsi="Times New Roman"/>
        </w:rPr>
      </w:pPr>
      <w:r>
        <w:rPr>
          <w:rFonts w:ascii="Times New Roman" w:eastAsia="標楷體" w:hAnsi="Times New Roman"/>
        </w:rPr>
        <w:t>C: Equations of TWR</w:t>
      </w:r>
    </w:p>
    <w:p w:rsidR="00585F03" w:rsidRDefault="00213C4C" w:rsidP="00C857E1">
      <w:pPr>
        <w:spacing w:line="360" w:lineRule="auto"/>
        <w:rPr>
          <w:rFonts w:eastAsia="標楷體" w:hint="eastAsia"/>
          <w:sz w:val="24"/>
          <w:szCs w:val="24"/>
        </w:rPr>
      </w:pPr>
      <w:r>
        <w:rPr>
          <w:rFonts w:eastAsia="標楷體" w:hint="eastAsia"/>
          <w:sz w:val="24"/>
          <w:szCs w:val="24"/>
        </w:rPr>
        <w:t xml:space="preserve">Assume </w:t>
      </w:r>
      <w:r>
        <w:rPr>
          <w:rFonts w:eastAsia="標楷體"/>
          <w:sz w:val="24"/>
          <w:szCs w:val="24"/>
        </w:rPr>
        <w:t xml:space="preserve">that </w:t>
      </w:r>
      <w:r>
        <w:rPr>
          <w:rFonts w:eastAsia="標楷體" w:hint="eastAsia"/>
          <w:sz w:val="24"/>
          <w:szCs w:val="24"/>
        </w:rPr>
        <w:t xml:space="preserve">the base </w:t>
      </w:r>
      <w:r w:rsidR="00484D13">
        <w:rPr>
          <w:rFonts w:eastAsia="標楷體" w:hint="eastAsia"/>
          <w:sz w:val="24"/>
          <w:szCs w:val="24"/>
        </w:rPr>
        <w:t>model of TWR is regression tree</w:t>
      </w:r>
      <w:r w:rsidR="00734EA9">
        <w:rPr>
          <w:rFonts w:eastAsia="標楷體"/>
          <w:sz w:val="24"/>
          <w:szCs w:val="24"/>
        </w:rPr>
        <w:t xml:space="preserve"> [17]</w:t>
      </w:r>
      <w:r w:rsidR="00484D13">
        <w:rPr>
          <w:rFonts w:eastAsia="標楷體" w:hint="eastAsia"/>
          <w:sz w:val="24"/>
          <w:szCs w:val="24"/>
        </w:rPr>
        <w:t>:</w:t>
      </w:r>
    </w:p>
    <w:p w:rsidR="00484D13" w:rsidRPr="0039781C" w:rsidRDefault="00484D13" w:rsidP="001947F3">
      <w:pPr>
        <w:pStyle w:val="af0"/>
        <w:numPr>
          <w:ilvl w:val="0"/>
          <w:numId w:val="12"/>
        </w:numPr>
        <w:spacing w:line="360" w:lineRule="auto"/>
        <w:ind w:leftChars="0"/>
        <w:rPr>
          <w:rFonts w:eastAsia="標楷體"/>
          <w:sz w:val="24"/>
          <w:szCs w:val="24"/>
        </w:rPr>
      </w:pPr>
      <w:r w:rsidRPr="0039781C">
        <w:rPr>
          <w:rFonts w:eastAsia="標楷體" w:hint="eastAsia"/>
          <w:sz w:val="24"/>
          <w:szCs w:val="24"/>
        </w:rPr>
        <w:t>Splitting cri</w:t>
      </w:r>
      <w:r w:rsidRPr="0039781C">
        <w:rPr>
          <w:rFonts w:eastAsia="標楷體"/>
          <w:sz w:val="24"/>
          <w:szCs w:val="24"/>
        </w:rPr>
        <w:t xml:space="preserve">terion: </w:t>
      </w:r>
      <w:r w:rsidRPr="0039781C">
        <w:rPr>
          <w:sz w:val="24"/>
          <w:szCs w:val="24"/>
        </w:rPr>
        <w:t>SS</w:t>
      </w:r>
      <w:r w:rsidRPr="0039781C">
        <w:rPr>
          <w:sz w:val="24"/>
          <w:szCs w:val="24"/>
          <w:vertAlign w:val="subscript"/>
        </w:rPr>
        <w:t>T</w:t>
      </w:r>
      <w:r w:rsidRPr="0039781C">
        <w:rPr>
          <w:sz w:val="24"/>
          <w:szCs w:val="24"/>
        </w:rPr>
        <w:t xml:space="preserve"> − (</w:t>
      </w:r>
      <w:bookmarkStart w:id="73" w:name="OLE_LINK12"/>
      <w:bookmarkStart w:id="74" w:name="OLE_LINK13"/>
      <w:r w:rsidRPr="0039781C">
        <w:rPr>
          <w:sz w:val="24"/>
          <w:szCs w:val="24"/>
        </w:rPr>
        <w:t>SS</w:t>
      </w:r>
      <w:r w:rsidRPr="0039781C">
        <w:rPr>
          <w:sz w:val="24"/>
          <w:szCs w:val="24"/>
          <w:vertAlign w:val="subscript"/>
        </w:rPr>
        <w:t>L</w:t>
      </w:r>
      <w:r w:rsidRPr="0039781C">
        <w:rPr>
          <w:sz w:val="24"/>
          <w:szCs w:val="24"/>
        </w:rPr>
        <w:t xml:space="preserve"> </w:t>
      </w:r>
      <w:bookmarkEnd w:id="73"/>
      <w:bookmarkEnd w:id="74"/>
      <w:r w:rsidRPr="0039781C">
        <w:rPr>
          <w:sz w:val="24"/>
          <w:szCs w:val="24"/>
        </w:rPr>
        <w:t>+ SS</w:t>
      </w:r>
      <w:r w:rsidRPr="0039781C">
        <w:rPr>
          <w:sz w:val="24"/>
          <w:szCs w:val="24"/>
          <w:vertAlign w:val="subscript"/>
        </w:rPr>
        <w:t>R</w:t>
      </w:r>
      <w:r w:rsidRPr="0039781C">
        <w:rPr>
          <w:sz w:val="24"/>
          <w:szCs w:val="24"/>
        </w:rPr>
        <w:t>), where SS</w:t>
      </w:r>
      <w:r w:rsidRPr="0039781C">
        <w:rPr>
          <w:sz w:val="24"/>
          <w:szCs w:val="24"/>
          <w:vertAlign w:val="subscript"/>
        </w:rPr>
        <w:t>T</w:t>
      </w:r>
      <w:r w:rsidRPr="0039781C">
        <w:rPr>
          <w:sz w:val="24"/>
          <w:szCs w:val="24"/>
        </w:rPr>
        <w:t xml:space="preserve"> = </w:t>
      </w:r>
      <m:oMath>
        <m:nary>
          <m:naryPr>
            <m:chr m:val="∑"/>
            <m:limLoc m:val="undOvr"/>
            <m:subHide m:val="1"/>
            <m:supHide m:val="1"/>
            <m:ctrlPr>
              <w:rPr>
                <w:rFonts w:ascii="Cambria Math" w:hAnsi="Cambria Math"/>
                <w:sz w:val="24"/>
                <w:szCs w:val="24"/>
              </w:rPr>
            </m:ctrlPr>
          </m:naryPr>
          <m:sub/>
          <m:sup/>
          <m:e/>
        </m:nary>
      </m:oMath>
      <w:r w:rsidRPr="0039781C">
        <w:rPr>
          <w:sz w:val="24"/>
          <w:szCs w:val="24"/>
        </w:rPr>
        <w:t>(y</w:t>
      </w:r>
      <w:r w:rsidRPr="0039781C">
        <w:rPr>
          <w:sz w:val="24"/>
          <w:szCs w:val="24"/>
          <w:vertAlign w:val="subscript"/>
        </w:rPr>
        <w:t>i</w:t>
      </w:r>
      <w:r w:rsidRPr="0039781C">
        <w:rPr>
          <w:sz w:val="24"/>
          <w:szCs w:val="24"/>
        </w:rPr>
        <w:t xml:space="preserve"> −</w:t>
      </w:r>
      <w:r w:rsidRPr="0039781C">
        <w:rPr>
          <w:sz w:val="24"/>
          <w:szCs w:val="24"/>
        </w:rPr>
        <w:t xml:space="preserve"> </w:t>
      </w:r>
      <w:bookmarkStart w:id="75" w:name="OLE_LINK18"/>
      <w:bookmarkStart w:id="76" w:name="OLE_LINK19"/>
      <m:oMath>
        <m:acc>
          <m:accPr>
            <m:chr m:val="̅"/>
            <m:ctrlPr>
              <w:rPr>
                <w:rFonts w:ascii="Cambria Math" w:hAnsi="Cambria Math"/>
                <w:sz w:val="24"/>
                <w:szCs w:val="24"/>
              </w:rPr>
            </m:ctrlPr>
          </m:accPr>
          <m:e>
            <m:r>
              <w:rPr>
                <w:rFonts w:ascii="Cambria Math" w:hAnsi="Cambria Math"/>
                <w:sz w:val="24"/>
                <w:szCs w:val="24"/>
              </w:rPr>
              <m:t>y</m:t>
            </m:r>
          </m:e>
        </m:acc>
      </m:oMath>
      <w:bookmarkEnd w:id="75"/>
      <w:bookmarkEnd w:id="76"/>
      <w:r w:rsidRPr="0039781C">
        <w:rPr>
          <w:sz w:val="24"/>
          <w:szCs w:val="24"/>
        </w:rPr>
        <w:t>)</w:t>
      </w:r>
      <w:r w:rsidRPr="0039781C">
        <w:rPr>
          <w:sz w:val="24"/>
          <w:szCs w:val="24"/>
          <w:vertAlign w:val="superscript"/>
        </w:rPr>
        <w:t>2</w:t>
      </w:r>
      <w:r w:rsidRPr="0039781C">
        <w:rPr>
          <w:sz w:val="24"/>
          <w:szCs w:val="24"/>
        </w:rPr>
        <w:t xml:space="preserve"> is the sum of squares for the node, and </w:t>
      </w:r>
      <w:r w:rsidR="0027191E" w:rsidRPr="0039781C">
        <w:rPr>
          <w:sz w:val="24"/>
          <w:szCs w:val="24"/>
        </w:rPr>
        <w:t>SS</w:t>
      </w:r>
      <w:r w:rsidR="0027191E" w:rsidRPr="0039781C">
        <w:rPr>
          <w:sz w:val="24"/>
          <w:szCs w:val="24"/>
          <w:vertAlign w:val="subscript"/>
        </w:rPr>
        <w:t>L</w:t>
      </w:r>
      <w:r w:rsidR="0027191E" w:rsidRPr="0039781C">
        <w:rPr>
          <w:sz w:val="24"/>
          <w:szCs w:val="24"/>
        </w:rPr>
        <w:t xml:space="preserve">, </w:t>
      </w:r>
      <w:r w:rsidR="0027191E" w:rsidRPr="0039781C">
        <w:rPr>
          <w:sz w:val="24"/>
          <w:szCs w:val="24"/>
        </w:rPr>
        <w:t>SS</w:t>
      </w:r>
      <w:r w:rsidR="0027191E" w:rsidRPr="0039781C">
        <w:rPr>
          <w:sz w:val="24"/>
          <w:szCs w:val="24"/>
          <w:vertAlign w:val="subscript"/>
        </w:rPr>
        <w:t>R</w:t>
      </w:r>
      <w:r w:rsidRPr="0039781C">
        <w:rPr>
          <w:sz w:val="24"/>
          <w:szCs w:val="24"/>
        </w:rPr>
        <w:t xml:space="preserve"> are the sums of squares for the </w:t>
      </w:r>
      <w:r w:rsidR="0027191E" w:rsidRPr="0039781C">
        <w:rPr>
          <w:sz w:val="24"/>
          <w:szCs w:val="24"/>
        </w:rPr>
        <w:t>left</w:t>
      </w:r>
      <w:r w:rsidRPr="0039781C">
        <w:rPr>
          <w:sz w:val="24"/>
          <w:szCs w:val="24"/>
        </w:rPr>
        <w:t xml:space="preserve"> and</w:t>
      </w:r>
      <w:r w:rsidR="0027191E" w:rsidRPr="0039781C">
        <w:rPr>
          <w:sz w:val="24"/>
          <w:szCs w:val="24"/>
        </w:rPr>
        <w:t xml:space="preserve"> right</w:t>
      </w:r>
      <w:r w:rsidRPr="0039781C">
        <w:rPr>
          <w:sz w:val="24"/>
          <w:szCs w:val="24"/>
        </w:rPr>
        <w:t xml:space="preserve"> son, respectively.</w:t>
      </w:r>
      <w:r w:rsidR="0039781C" w:rsidRPr="0039781C">
        <w:rPr>
          <w:sz w:val="24"/>
          <w:szCs w:val="24"/>
        </w:rPr>
        <w:t xml:space="preserve"> </w:t>
      </w:r>
      <w:r w:rsidR="0039781C" w:rsidRPr="0039781C">
        <w:rPr>
          <w:sz w:val="24"/>
          <w:szCs w:val="24"/>
        </w:rPr>
        <w:t>That is, it chooses</w:t>
      </w:r>
      <w:r w:rsidR="0039781C" w:rsidRPr="0039781C">
        <w:rPr>
          <w:sz w:val="24"/>
          <w:szCs w:val="24"/>
        </w:rPr>
        <w:t xml:space="preserve"> the split to maximize the between-groups</w:t>
      </w:r>
      <w:r w:rsidR="0039781C">
        <w:rPr>
          <w:sz w:val="24"/>
          <w:szCs w:val="24"/>
        </w:rPr>
        <w:t xml:space="preserve"> </w:t>
      </w:r>
      <w:r w:rsidR="0039781C" w:rsidRPr="0039781C">
        <w:rPr>
          <w:sz w:val="24"/>
          <w:szCs w:val="24"/>
        </w:rPr>
        <w:t>sum-of-squares in a simple analysis of variance.</w:t>
      </w:r>
    </w:p>
    <w:p w:rsidR="0027191E" w:rsidRPr="00484D13" w:rsidRDefault="0039781C" w:rsidP="00484D13">
      <w:pPr>
        <w:pStyle w:val="af0"/>
        <w:numPr>
          <w:ilvl w:val="0"/>
          <w:numId w:val="12"/>
        </w:numPr>
        <w:spacing w:line="360" w:lineRule="auto"/>
        <w:ind w:leftChars="0"/>
        <w:rPr>
          <w:rFonts w:eastAsia="標楷體"/>
          <w:sz w:val="24"/>
          <w:szCs w:val="24"/>
        </w:rPr>
      </w:pPr>
      <w:r>
        <w:rPr>
          <w:sz w:val="24"/>
          <w:szCs w:val="24"/>
        </w:rPr>
        <w:t>Prediction:</w:t>
      </w:r>
      <w:r w:rsidR="000955FA">
        <w:rPr>
          <w:sz w:val="24"/>
          <w:szCs w:val="24"/>
        </w:rPr>
        <w:t xml:space="preserve"> </w:t>
      </w:r>
      <m:oMath>
        <m:acc>
          <m:accPr>
            <m:chr m:val="̅"/>
            <m:ctrlPr>
              <w:rPr>
                <w:rFonts w:ascii="Cambria Math" w:hAnsi="Cambria Math"/>
                <w:sz w:val="24"/>
                <w:szCs w:val="24"/>
              </w:rPr>
            </m:ctrlPr>
          </m:accPr>
          <m:e>
            <m:r>
              <w:rPr>
                <w:rFonts w:ascii="Cambria Math" w:hAnsi="Cambria Math"/>
                <w:sz w:val="24"/>
                <w:szCs w:val="24"/>
              </w:rPr>
              <m:t>y</m:t>
            </m:r>
          </m:e>
        </m:acc>
      </m:oMath>
      <w:r w:rsidR="00D46C16">
        <w:rPr>
          <w:rFonts w:hint="eastAsia"/>
          <w:sz w:val="24"/>
          <w:szCs w:val="24"/>
        </w:rPr>
        <w:t>, i.e., the mean of the node.</w:t>
      </w:r>
    </w:p>
    <w:sectPr w:rsidR="0027191E" w:rsidRPr="00484D13" w:rsidSect="00FD1A44">
      <w:footerReference w:type="even" r:id="rId14"/>
      <w:footerReference w:type="default" r:id="rId15"/>
      <w:pgSz w:w="11906" w:h="16838" w:code="9"/>
      <w:pgMar w:top="1701" w:right="1134" w:bottom="1134" w:left="1134" w:header="720" w:footer="720"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507" w:rsidRDefault="00A77507">
      <w:r>
        <w:separator/>
      </w:r>
    </w:p>
  </w:endnote>
  <w:endnote w:type="continuationSeparator" w:id="0">
    <w:p w:rsidR="00A77507" w:rsidRDefault="00A7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17390" w:rsidRDefault="00B1739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390" w:rsidRDefault="00B17390">
    <w:pPr>
      <w:pStyle w:val="a4"/>
      <w:framePr w:wrap="around" w:vAnchor="text" w:hAnchor="margin" w:xAlign="center" w:y="1"/>
      <w:rPr>
        <w:rStyle w:val="aa"/>
        <w:b/>
        <w:bCs/>
        <w:sz w:val="24"/>
      </w:rPr>
    </w:pPr>
    <w:r>
      <w:rPr>
        <w:rStyle w:val="aa"/>
        <w:b/>
        <w:bCs/>
        <w:sz w:val="24"/>
      </w:rPr>
      <w:fldChar w:fldCharType="begin"/>
    </w:r>
    <w:r>
      <w:rPr>
        <w:rStyle w:val="aa"/>
        <w:b/>
        <w:bCs/>
        <w:sz w:val="24"/>
      </w:rPr>
      <w:instrText xml:space="preserve">PAGE  </w:instrText>
    </w:r>
    <w:r>
      <w:rPr>
        <w:rStyle w:val="aa"/>
        <w:b/>
        <w:bCs/>
        <w:sz w:val="24"/>
      </w:rPr>
      <w:fldChar w:fldCharType="separate"/>
    </w:r>
    <w:r w:rsidR="00205272">
      <w:rPr>
        <w:rStyle w:val="aa"/>
        <w:b/>
        <w:bCs/>
        <w:noProof/>
        <w:sz w:val="24"/>
      </w:rPr>
      <w:t>24</w:t>
    </w:r>
    <w:r>
      <w:rPr>
        <w:rStyle w:val="aa"/>
        <w:b/>
        <w:bCs/>
        <w:sz w:val="24"/>
      </w:rPr>
      <w:fldChar w:fldCharType="end"/>
    </w:r>
  </w:p>
  <w:p w:rsidR="00B17390" w:rsidRDefault="00B1739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507" w:rsidRDefault="00A77507">
      <w:r>
        <w:separator/>
      </w:r>
    </w:p>
  </w:footnote>
  <w:footnote w:type="continuationSeparator" w:id="0">
    <w:p w:rsidR="00A77507" w:rsidRDefault="00A775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BAB"/>
    <w:multiLevelType w:val="hybridMultilevel"/>
    <w:tmpl w:val="D45416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8720404"/>
    <w:multiLevelType w:val="hybridMultilevel"/>
    <w:tmpl w:val="664C02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6A37700"/>
    <w:multiLevelType w:val="hybridMultilevel"/>
    <w:tmpl w:val="213C53CC"/>
    <w:lvl w:ilvl="0" w:tplc="04090001">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nsid w:val="271636B2"/>
    <w:multiLevelType w:val="hybridMultilevel"/>
    <w:tmpl w:val="FAA8BE2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nsid w:val="2A9B3C40"/>
    <w:multiLevelType w:val="hybridMultilevel"/>
    <w:tmpl w:val="89E222A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5D600C8"/>
    <w:multiLevelType w:val="hybridMultilevel"/>
    <w:tmpl w:val="6DC0DF0E"/>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6">
    <w:nsid w:val="3BC77B1A"/>
    <w:multiLevelType w:val="hybridMultilevel"/>
    <w:tmpl w:val="E6804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54410359"/>
    <w:multiLevelType w:val="hybridMultilevel"/>
    <w:tmpl w:val="48D21EE8"/>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nsid w:val="5CEF0668"/>
    <w:multiLevelType w:val="hybridMultilevel"/>
    <w:tmpl w:val="D6B439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59139C"/>
    <w:multiLevelType w:val="hybridMultilevel"/>
    <w:tmpl w:val="FB9673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B914C60"/>
    <w:multiLevelType w:val="hybridMultilevel"/>
    <w:tmpl w:val="80CEEF24"/>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1">
    <w:nsid w:val="7D7076BC"/>
    <w:multiLevelType w:val="hybridMultilevel"/>
    <w:tmpl w:val="525A9E3C"/>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6"/>
  </w:num>
  <w:num w:numId="4">
    <w:abstractNumId w:val="2"/>
  </w:num>
  <w:num w:numId="5">
    <w:abstractNumId w:val="3"/>
  </w:num>
  <w:num w:numId="6">
    <w:abstractNumId w:val="1"/>
  </w:num>
  <w:num w:numId="7">
    <w:abstractNumId w:val="4"/>
  </w:num>
  <w:num w:numId="8">
    <w:abstractNumId w:val="5"/>
  </w:num>
  <w:num w:numId="9">
    <w:abstractNumId w:val="11"/>
  </w:num>
  <w:num w:numId="10">
    <w:abstractNumId w:val="9"/>
  </w:num>
  <w:num w:numId="11">
    <w:abstractNumId w:val="8"/>
  </w:num>
  <w:num w:numId="1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9F"/>
    <w:rsid w:val="000027D3"/>
    <w:rsid w:val="00003AB5"/>
    <w:rsid w:val="0000432C"/>
    <w:rsid w:val="00005E98"/>
    <w:rsid w:val="000064A5"/>
    <w:rsid w:val="000075A0"/>
    <w:rsid w:val="00007964"/>
    <w:rsid w:val="000102A7"/>
    <w:rsid w:val="00010CA5"/>
    <w:rsid w:val="00011FEE"/>
    <w:rsid w:val="00012F3D"/>
    <w:rsid w:val="00013119"/>
    <w:rsid w:val="0001585D"/>
    <w:rsid w:val="000226FA"/>
    <w:rsid w:val="00023106"/>
    <w:rsid w:val="00023797"/>
    <w:rsid w:val="000269F7"/>
    <w:rsid w:val="00026ED9"/>
    <w:rsid w:val="00031076"/>
    <w:rsid w:val="000359FC"/>
    <w:rsid w:val="0003608F"/>
    <w:rsid w:val="00037751"/>
    <w:rsid w:val="000454E4"/>
    <w:rsid w:val="000477E2"/>
    <w:rsid w:val="00051CDD"/>
    <w:rsid w:val="00053F48"/>
    <w:rsid w:val="000611E6"/>
    <w:rsid w:val="00061C59"/>
    <w:rsid w:val="00066A8F"/>
    <w:rsid w:val="000721F7"/>
    <w:rsid w:val="0007306F"/>
    <w:rsid w:val="000740C5"/>
    <w:rsid w:val="00074C15"/>
    <w:rsid w:val="00074EB7"/>
    <w:rsid w:val="0007526E"/>
    <w:rsid w:val="0008046D"/>
    <w:rsid w:val="00081B8F"/>
    <w:rsid w:val="00081BA8"/>
    <w:rsid w:val="00082EC7"/>
    <w:rsid w:val="00083C9E"/>
    <w:rsid w:val="00083DBA"/>
    <w:rsid w:val="0008530A"/>
    <w:rsid w:val="00085AA6"/>
    <w:rsid w:val="000864ED"/>
    <w:rsid w:val="0008778E"/>
    <w:rsid w:val="00094B30"/>
    <w:rsid w:val="00095454"/>
    <w:rsid w:val="000955FA"/>
    <w:rsid w:val="000A0163"/>
    <w:rsid w:val="000A3EAC"/>
    <w:rsid w:val="000A7FFE"/>
    <w:rsid w:val="000B0150"/>
    <w:rsid w:val="000B4776"/>
    <w:rsid w:val="000C01D5"/>
    <w:rsid w:val="000C0C7B"/>
    <w:rsid w:val="000C0F97"/>
    <w:rsid w:val="000C1590"/>
    <w:rsid w:val="000C4ECA"/>
    <w:rsid w:val="000C5330"/>
    <w:rsid w:val="000C79FB"/>
    <w:rsid w:val="000C7D79"/>
    <w:rsid w:val="000D56FD"/>
    <w:rsid w:val="000D7EB4"/>
    <w:rsid w:val="000E157A"/>
    <w:rsid w:val="000E244B"/>
    <w:rsid w:val="000E320D"/>
    <w:rsid w:val="000E5477"/>
    <w:rsid w:val="000E5FD5"/>
    <w:rsid w:val="000F0D8A"/>
    <w:rsid w:val="000F39D0"/>
    <w:rsid w:val="000F403A"/>
    <w:rsid w:val="000F5839"/>
    <w:rsid w:val="000F7E1F"/>
    <w:rsid w:val="00100011"/>
    <w:rsid w:val="001007F4"/>
    <w:rsid w:val="0010548F"/>
    <w:rsid w:val="00106B0E"/>
    <w:rsid w:val="0011303E"/>
    <w:rsid w:val="001142CC"/>
    <w:rsid w:val="00114B77"/>
    <w:rsid w:val="00114F7A"/>
    <w:rsid w:val="001170D1"/>
    <w:rsid w:val="00120895"/>
    <w:rsid w:val="00122D2F"/>
    <w:rsid w:val="0012394F"/>
    <w:rsid w:val="00124060"/>
    <w:rsid w:val="00125820"/>
    <w:rsid w:val="00125D3A"/>
    <w:rsid w:val="00126274"/>
    <w:rsid w:val="001272D3"/>
    <w:rsid w:val="00127366"/>
    <w:rsid w:val="00132CA8"/>
    <w:rsid w:val="00133761"/>
    <w:rsid w:val="00134A76"/>
    <w:rsid w:val="00134AD2"/>
    <w:rsid w:val="0013797C"/>
    <w:rsid w:val="00144507"/>
    <w:rsid w:val="00145F18"/>
    <w:rsid w:val="00150942"/>
    <w:rsid w:val="001533CB"/>
    <w:rsid w:val="00153BD8"/>
    <w:rsid w:val="001543DD"/>
    <w:rsid w:val="00155676"/>
    <w:rsid w:val="001557FB"/>
    <w:rsid w:val="00155E4B"/>
    <w:rsid w:val="00157514"/>
    <w:rsid w:val="001613EE"/>
    <w:rsid w:val="00161F6D"/>
    <w:rsid w:val="00162A96"/>
    <w:rsid w:val="00163AEA"/>
    <w:rsid w:val="001650F0"/>
    <w:rsid w:val="00165E59"/>
    <w:rsid w:val="001674E1"/>
    <w:rsid w:val="00167EB5"/>
    <w:rsid w:val="001702F4"/>
    <w:rsid w:val="00173282"/>
    <w:rsid w:val="00174752"/>
    <w:rsid w:val="001775BF"/>
    <w:rsid w:val="001778F0"/>
    <w:rsid w:val="001809B0"/>
    <w:rsid w:val="00185449"/>
    <w:rsid w:val="00185DA1"/>
    <w:rsid w:val="00185EAA"/>
    <w:rsid w:val="00186C5B"/>
    <w:rsid w:val="00191C6C"/>
    <w:rsid w:val="001950D5"/>
    <w:rsid w:val="00195D37"/>
    <w:rsid w:val="0019705C"/>
    <w:rsid w:val="001A0499"/>
    <w:rsid w:val="001A07EE"/>
    <w:rsid w:val="001A1992"/>
    <w:rsid w:val="001A272F"/>
    <w:rsid w:val="001A3F81"/>
    <w:rsid w:val="001A71EE"/>
    <w:rsid w:val="001A7333"/>
    <w:rsid w:val="001B0535"/>
    <w:rsid w:val="001B10E4"/>
    <w:rsid w:val="001B19C5"/>
    <w:rsid w:val="001B248D"/>
    <w:rsid w:val="001B2F75"/>
    <w:rsid w:val="001B3269"/>
    <w:rsid w:val="001B3374"/>
    <w:rsid w:val="001B39C8"/>
    <w:rsid w:val="001B3F47"/>
    <w:rsid w:val="001B40C1"/>
    <w:rsid w:val="001B7223"/>
    <w:rsid w:val="001B7281"/>
    <w:rsid w:val="001B7EAA"/>
    <w:rsid w:val="001C15F7"/>
    <w:rsid w:val="001C35A8"/>
    <w:rsid w:val="001C47C0"/>
    <w:rsid w:val="001D00F0"/>
    <w:rsid w:val="001D01CA"/>
    <w:rsid w:val="001D05BC"/>
    <w:rsid w:val="001D45DC"/>
    <w:rsid w:val="001D7016"/>
    <w:rsid w:val="001E0CA3"/>
    <w:rsid w:val="001E27F6"/>
    <w:rsid w:val="001E5790"/>
    <w:rsid w:val="001E6128"/>
    <w:rsid w:val="001E61E5"/>
    <w:rsid w:val="001E66EF"/>
    <w:rsid w:val="00201257"/>
    <w:rsid w:val="00203B8F"/>
    <w:rsid w:val="002046E1"/>
    <w:rsid w:val="00205272"/>
    <w:rsid w:val="00206BF4"/>
    <w:rsid w:val="00211627"/>
    <w:rsid w:val="00212622"/>
    <w:rsid w:val="00212A77"/>
    <w:rsid w:val="00213B80"/>
    <w:rsid w:val="00213C4C"/>
    <w:rsid w:val="002149A2"/>
    <w:rsid w:val="00215BDC"/>
    <w:rsid w:val="00215C4F"/>
    <w:rsid w:val="0021797B"/>
    <w:rsid w:val="00217C48"/>
    <w:rsid w:val="00221E35"/>
    <w:rsid w:val="002224DF"/>
    <w:rsid w:val="00225157"/>
    <w:rsid w:val="00225229"/>
    <w:rsid w:val="00225DAE"/>
    <w:rsid w:val="002260E9"/>
    <w:rsid w:val="00227B2C"/>
    <w:rsid w:val="00231446"/>
    <w:rsid w:val="00233097"/>
    <w:rsid w:val="0023359B"/>
    <w:rsid w:val="00233893"/>
    <w:rsid w:val="00233929"/>
    <w:rsid w:val="00235F92"/>
    <w:rsid w:val="00236409"/>
    <w:rsid w:val="002369C9"/>
    <w:rsid w:val="002370BB"/>
    <w:rsid w:val="002371DE"/>
    <w:rsid w:val="0023782C"/>
    <w:rsid w:val="00241030"/>
    <w:rsid w:val="00242C2F"/>
    <w:rsid w:val="00243E39"/>
    <w:rsid w:val="002447E7"/>
    <w:rsid w:val="002473EC"/>
    <w:rsid w:val="00250631"/>
    <w:rsid w:val="00250676"/>
    <w:rsid w:val="00254304"/>
    <w:rsid w:val="002549F6"/>
    <w:rsid w:val="00255319"/>
    <w:rsid w:val="00255F8F"/>
    <w:rsid w:val="00255FDF"/>
    <w:rsid w:val="002579C4"/>
    <w:rsid w:val="00257B80"/>
    <w:rsid w:val="0026014E"/>
    <w:rsid w:val="00261F99"/>
    <w:rsid w:val="00267621"/>
    <w:rsid w:val="002714EE"/>
    <w:rsid w:val="002717B0"/>
    <w:rsid w:val="0027191E"/>
    <w:rsid w:val="00272A13"/>
    <w:rsid w:val="00280634"/>
    <w:rsid w:val="0028100F"/>
    <w:rsid w:val="00284459"/>
    <w:rsid w:val="00284671"/>
    <w:rsid w:val="00285789"/>
    <w:rsid w:val="002916AA"/>
    <w:rsid w:val="002928CF"/>
    <w:rsid w:val="00295A89"/>
    <w:rsid w:val="0029664C"/>
    <w:rsid w:val="002971BF"/>
    <w:rsid w:val="002A1443"/>
    <w:rsid w:val="002A377D"/>
    <w:rsid w:val="002A4E08"/>
    <w:rsid w:val="002A6A0B"/>
    <w:rsid w:val="002A6C42"/>
    <w:rsid w:val="002B1351"/>
    <w:rsid w:val="002B5C0C"/>
    <w:rsid w:val="002B63A7"/>
    <w:rsid w:val="002B6E1D"/>
    <w:rsid w:val="002B722C"/>
    <w:rsid w:val="002B7BC9"/>
    <w:rsid w:val="002C252F"/>
    <w:rsid w:val="002C338F"/>
    <w:rsid w:val="002C3D90"/>
    <w:rsid w:val="002C412E"/>
    <w:rsid w:val="002C4FE3"/>
    <w:rsid w:val="002C7426"/>
    <w:rsid w:val="002C77E5"/>
    <w:rsid w:val="002D03B2"/>
    <w:rsid w:val="002D1F2C"/>
    <w:rsid w:val="002D3616"/>
    <w:rsid w:val="002D650A"/>
    <w:rsid w:val="002D6D2C"/>
    <w:rsid w:val="002D7D41"/>
    <w:rsid w:val="002E165A"/>
    <w:rsid w:val="002E7579"/>
    <w:rsid w:val="002E7BDA"/>
    <w:rsid w:val="002E7C3F"/>
    <w:rsid w:val="002F139E"/>
    <w:rsid w:val="002F17C9"/>
    <w:rsid w:val="002F25B3"/>
    <w:rsid w:val="002F4E99"/>
    <w:rsid w:val="002F528D"/>
    <w:rsid w:val="0030312F"/>
    <w:rsid w:val="00303E19"/>
    <w:rsid w:val="00304420"/>
    <w:rsid w:val="00304C13"/>
    <w:rsid w:val="00307F77"/>
    <w:rsid w:val="00310D6E"/>
    <w:rsid w:val="00313767"/>
    <w:rsid w:val="0032100B"/>
    <w:rsid w:val="003229FD"/>
    <w:rsid w:val="003232CD"/>
    <w:rsid w:val="0032520E"/>
    <w:rsid w:val="00326A2D"/>
    <w:rsid w:val="00327C89"/>
    <w:rsid w:val="00330B53"/>
    <w:rsid w:val="00333ABB"/>
    <w:rsid w:val="00333C3F"/>
    <w:rsid w:val="003341D5"/>
    <w:rsid w:val="00340DE6"/>
    <w:rsid w:val="00341F0C"/>
    <w:rsid w:val="00346796"/>
    <w:rsid w:val="00347121"/>
    <w:rsid w:val="0035250A"/>
    <w:rsid w:val="00354A91"/>
    <w:rsid w:val="00355403"/>
    <w:rsid w:val="00362329"/>
    <w:rsid w:val="00362A5C"/>
    <w:rsid w:val="0036331C"/>
    <w:rsid w:val="0036410D"/>
    <w:rsid w:val="003654C5"/>
    <w:rsid w:val="003718C0"/>
    <w:rsid w:val="00371CDB"/>
    <w:rsid w:val="00373434"/>
    <w:rsid w:val="00375120"/>
    <w:rsid w:val="00375CB4"/>
    <w:rsid w:val="0038224A"/>
    <w:rsid w:val="00383EAC"/>
    <w:rsid w:val="00387766"/>
    <w:rsid w:val="0039159F"/>
    <w:rsid w:val="00391A83"/>
    <w:rsid w:val="00391DD1"/>
    <w:rsid w:val="00395B01"/>
    <w:rsid w:val="0039781C"/>
    <w:rsid w:val="003A31C5"/>
    <w:rsid w:val="003A45C1"/>
    <w:rsid w:val="003A5213"/>
    <w:rsid w:val="003A586F"/>
    <w:rsid w:val="003B2AEC"/>
    <w:rsid w:val="003B4984"/>
    <w:rsid w:val="003B532F"/>
    <w:rsid w:val="003C4D63"/>
    <w:rsid w:val="003C5B85"/>
    <w:rsid w:val="003C744E"/>
    <w:rsid w:val="003D0067"/>
    <w:rsid w:val="003D18BD"/>
    <w:rsid w:val="003D5970"/>
    <w:rsid w:val="003D7DE0"/>
    <w:rsid w:val="003E1B3F"/>
    <w:rsid w:val="003E1CE5"/>
    <w:rsid w:val="003E3B9E"/>
    <w:rsid w:val="003E5984"/>
    <w:rsid w:val="003E5B78"/>
    <w:rsid w:val="003F2837"/>
    <w:rsid w:val="003F7202"/>
    <w:rsid w:val="003F72C6"/>
    <w:rsid w:val="00400050"/>
    <w:rsid w:val="00401E20"/>
    <w:rsid w:val="0040216C"/>
    <w:rsid w:val="00403085"/>
    <w:rsid w:val="00405270"/>
    <w:rsid w:val="00405CC4"/>
    <w:rsid w:val="00407EE9"/>
    <w:rsid w:val="00410B36"/>
    <w:rsid w:val="00410CF9"/>
    <w:rsid w:val="00413E54"/>
    <w:rsid w:val="00417BBC"/>
    <w:rsid w:val="004217A5"/>
    <w:rsid w:val="00423F64"/>
    <w:rsid w:val="00431E8B"/>
    <w:rsid w:val="004327D1"/>
    <w:rsid w:val="00432AB7"/>
    <w:rsid w:val="004330CA"/>
    <w:rsid w:val="004410C1"/>
    <w:rsid w:val="00441BF0"/>
    <w:rsid w:val="00443A21"/>
    <w:rsid w:val="00443CBA"/>
    <w:rsid w:val="00450354"/>
    <w:rsid w:val="0045261B"/>
    <w:rsid w:val="00453404"/>
    <w:rsid w:val="00453AC2"/>
    <w:rsid w:val="00454D5F"/>
    <w:rsid w:val="00455339"/>
    <w:rsid w:val="00455BEB"/>
    <w:rsid w:val="0046120D"/>
    <w:rsid w:val="0047378A"/>
    <w:rsid w:val="00474A56"/>
    <w:rsid w:val="004767DD"/>
    <w:rsid w:val="00476D35"/>
    <w:rsid w:val="00482833"/>
    <w:rsid w:val="00482E93"/>
    <w:rsid w:val="00484D13"/>
    <w:rsid w:val="0048546C"/>
    <w:rsid w:val="004854A6"/>
    <w:rsid w:val="00485C1A"/>
    <w:rsid w:val="00485D23"/>
    <w:rsid w:val="00487937"/>
    <w:rsid w:val="00490101"/>
    <w:rsid w:val="00490E46"/>
    <w:rsid w:val="00494777"/>
    <w:rsid w:val="004A0606"/>
    <w:rsid w:val="004A1356"/>
    <w:rsid w:val="004A237A"/>
    <w:rsid w:val="004A4B88"/>
    <w:rsid w:val="004A5878"/>
    <w:rsid w:val="004B02EE"/>
    <w:rsid w:val="004B47DB"/>
    <w:rsid w:val="004B5794"/>
    <w:rsid w:val="004C1236"/>
    <w:rsid w:val="004C190F"/>
    <w:rsid w:val="004C2E86"/>
    <w:rsid w:val="004C4A8E"/>
    <w:rsid w:val="004C7DC6"/>
    <w:rsid w:val="004D019C"/>
    <w:rsid w:val="004D38F1"/>
    <w:rsid w:val="004E034E"/>
    <w:rsid w:val="004E0B0C"/>
    <w:rsid w:val="004E13F9"/>
    <w:rsid w:val="004E7D33"/>
    <w:rsid w:val="004F2B2F"/>
    <w:rsid w:val="004F2BD6"/>
    <w:rsid w:val="004F3C24"/>
    <w:rsid w:val="004F4EA6"/>
    <w:rsid w:val="004F55F3"/>
    <w:rsid w:val="004F75F4"/>
    <w:rsid w:val="00501494"/>
    <w:rsid w:val="00510F4C"/>
    <w:rsid w:val="00511082"/>
    <w:rsid w:val="00512E46"/>
    <w:rsid w:val="00513D7C"/>
    <w:rsid w:val="00513E6D"/>
    <w:rsid w:val="00516525"/>
    <w:rsid w:val="00516709"/>
    <w:rsid w:val="005172B9"/>
    <w:rsid w:val="00517605"/>
    <w:rsid w:val="0051796C"/>
    <w:rsid w:val="00521B93"/>
    <w:rsid w:val="0052333E"/>
    <w:rsid w:val="005242D9"/>
    <w:rsid w:val="00524EE4"/>
    <w:rsid w:val="00525E07"/>
    <w:rsid w:val="005268F3"/>
    <w:rsid w:val="00527C0E"/>
    <w:rsid w:val="00530949"/>
    <w:rsid w:val="00531CE0"/>
    <w:rsid w:val="0053505C"/>
    <w:rsid w:val="00536402"/>
    <w:rsid w:val="00536821"/>
    <w:rsid w:val="00537C9D"/>
    <w:rsid w:val="005413A3"/>
    <w:rsid w:val="00543842"/>
    <w:rsid w:val="00543DBC"/>
    <w:rsid w:val="00543F71"/>
    <w:rsid w:val="00544AC6"/>
    <w:rsid w:val="00546351"/>
    <w:rsid w:val="00550BB9"/>
    <w:rsid w:val="00552918"/>
    <w:rsid w:val="00553804"/>
    <w:rsid w:val="005545EF"/>
    <w:rsid w:val="00554B7C"/>
    <w:rsid w:val="005550BA"/>
    <w:rsid w:val="0055567F"/>
    <w:rsid w:val="00555C6A"/>
    <w:rsid w:val="0055626A"/>
    <w:rsid w:val="00561600"/>
    <w:rsid w:val="00561631"/>
    <w:rsid w:val="005621BB"/>
    <w:rsid w:val="005625D2"/>
    <w:rsid w:val="0056367C"/>
    <w:rsid w:val="00563F4C"/>
    <w:rsid w:val="00565B20"/>
    <w:rsid w:val="0057213A"/>
    <w:rsid w:val="00573591"/>
    <w:rsid w:val="00577529"/>
    <w:rsid w:val="00581EE4"/>
    <w:rsid w:val="00584A26"/>
    <w:rsid w:val="00584F6D"/>
    <w:rsid w:val="00585F03"/>
    <w:rsid w:val="005916E2"/>
    <w:rsid w:val="00593542"/>
    <w:rsid w:val="005971C0"/>
    <w:rsid w:val="005977F2"/>
    <w:rsid w:val="005A1B43"/>
    <w:rsid w:val="005A280F"/>
    <w:rsid w:val="005A3252"/>
    <w:rsid w:val="005A3829"/>
    <w:rsid w:val="005A51D1"/>
    <w:rsid w:val="005A5970"/>
    <w:rsid w:val="005A5E75"/>
    <w:rsid w:val="005A70A8"/>
    <w:rsid w:val="005B63D4"/>
    <w:rsid w:val="005C16F2"/>
    <w:rsid w:val="005C1B27"/>
    <w:rsid w:val="005C246E"/>
    <w:rsid w:val="005C2CC7"/>
    <w:rsid w:val="005C426A"/>
    <w:rsid w:val="005C539B"/>
    <w:rsid w:val="005C7CC1"/>
    <w:rsid w:val="005D06D4"/>
    <w:rsid w:val="005D123D"/>
    <w:rsid w:val="005D1F86"/>
    <w:rsid w:val="005D2589"/>
    <w:rsid w:val="005D46A2"/>
    <w:rsid w:val="005D4A1F"/>
    <w:rsid w:val="005D7600"/>
    <w:rsid w:val="005D78C0"/>
    <w:rsid w:val="005E44B7"/>
    <w:rsid w:val="005F0B4C"/>
    <w:rsid w:val="005F3AD2"/>
    <w:rsid w:val="005F5A39"/>
    <w:rsid w:val="0060071F"/>
    <w:rsid w:val="00601E0E"/>
    <w:rsid w:val="00602EDB"/>
    <w:rsid w:val="00603C06"/>
    <w:rsid w:val="00605163"/>
    <w:rsid w:val="0060624F"/>
    <w:rsid w:val="006076D7"/>
    <w:rsid w:val="00613D89"/>
    <w:rsid w:val="0061458F"/>
    <w:rsid w:val="006156A4"/>
    <w:rsid w:val="006278FA"/>
    <w:rsid w:val="006311FC"/>
    <w:rsid w:val="00631720"/>
    <w:rsid w:val="00631CA8"/>
    <w:rsid w:val="00632A8A"/>
    <w:rsid w:val="006342AF"/>
    <w:rsid w:val="0063547C"/>
    <w:rsid w:val="00635EE1"/>
    <w:rsid w:val="00640571"/>
    <w:rsid w:val="006427BB"/>
    <w:rsid w:val="00643D8C"/>
    <w:rsid w:val="00644C6F"/>
    <w:rsid w:val="00644EBD"/>
    <w:rsid w:val="00645754"/>
    <w:rsid w:val="006512EE"/>
    <w:rsid w:val="0065422A"/>
    <w:rsid w:val="006572D1"/>
    <w:rsid w:val="006615C7"/>
    <w:rsid w:val="00662CC1"/>
    <w:rsid w:val="00664C7A"/>
    <w:rsid w:val="00665AA7"/>
    <w:rsid w:val="00666D8C"/>
    <w:rsid w:val="0066799A"/>
    <w:rsid w:val="00670529"/>
    <w:rsid w:val="00673F40"/>
    <w:rsid w:val="0067446B"/>
    <w:rsid w:val="006750A0"/>
    <w:rsid w:val="006753CE"/>
    <w:rsid w:val="0067641C"/>
    <w:rsid w:val="00677291"/>
    <w:rsid w:val="00677D39"/>
    <w:rsid w:val="00680B03"/>
    <w:rsid w:val="0068108D"/>
    <w:rsid w:val="00682367"/>
    <w:rsid w:val="00682874"/>
    <w:rsid w:val="006846D9"/>
    <w:rsid w:val="00687B3A"/>
    <w:rsid w:val="0069289A"/>
    <w:rsid w:val="00693729"/>
    <w:rsid w:val="00694047"/>
    <w:rsid w:val="00694EC4"/>
    <w:rsid w:val="0069556C"/>
    <w:rsid w:val="00696B97"/>
    <w:rsid w:val="006A6F3B"/>
    <w:rsid w:val="006B0504"/>
    <w:rsid w:val="006B1847"/>
    <w:rsid w:val="006B1A9D"/>
    <w:rsid w:val="006B4C41"/>
    <w:rsid w:val="006B57FD"/>
    <w:rsid w:val="006B7A74"/>
    <w:rsid w:val="006C34A9"/>
    <w:rsid w:val="006C3846"/>
    <w:rsid w:val="006C52D0"/>
    <w:rsid w:val="006C6C47"/>
    <w:rsid w:val="006D53EB"/>
    <w:rsid w:val="006D6B9C"/>
    <w:rsid w:val="006D76E5"/>
    <w:rsid w:val="006E10E7"/>
    <w:rsid w:val="006E205D"/>
    <w:rsid w:val="006E2301"/>
    <w:rsid w:val="006E2A2A"/>
    <w:rsid w:val="006E48E8"/>
    <w:rsid w:val="006E6316"/>
    <w:rsid w:val="006F090E"/>
    <w:rsid w:val="006F1039"/>
    <w:rsid w:val="006F1CC2"/>
    <w:rsid w:val="006F2028"/>
    <w:rsid w:val="006F3489"/>
    <w:rsid w:val="006F738C"/>
    <w:rsid w:val="00700668"/>
    <w:rsid w:val="00704563"/>
    <w:rsid w:val="007068E6"/>
    <w:rsid w:val="007105A5"/>
    <w:rsid w:val="00710A91"/>
    <w:rsid w:val="00711F78"/>
    <w:rsid w:val="00712FFC"/>
    <w:rsid w:val="0071352C"/>
    <w:rsid w:val="007143A2"/>
    <w:rsid w:val="00714D90"/>
    <w:rsid w:val="007200B6"/>
    <w:rsid w:val="00720B3E"/>
    <w:rsid w:val="007225D5"/>
    <w:rsid w:val="007238F3"/>
    <w:rsid w:val="00725797"/>
    <w:rsid w:val="00726B9D"/>
    <w:rsid w:val="00733558"/>
    <w:rsid w:val="00733ED5"/>
    <w:rsid w:val="0073401E"/>
    <w:rsid w:val="00734EA9"/>
    <w:rsid w:val="0073789F"/>
    <w:rsid w:val="0074103A"/>
    <w:rsid w:val="00743542"/>
    <w:rsid w:val="007436C0"/>
    <w:rsid w:val="00746034"/>
    <w:rsid w:val="00746547"/>
    <w:rsid w:val="00746594"/>
    <w:rsid w:val="00747C71"/>
    <w:rsid w:val="007506CE"/>
    <w:rsid w:val="00751B1C"/>
    <w:rsid w:val="00753EFE"/>
    <w:rsid w:val="007545F6"/>
    <w:rsid w:val="00754E49"/>
    <w:rsid w:val="00760736"/>
    <w:rsid w:val="00761321"/>
    <w:rsid w:val="007645FC"/>
    <w:rsid w:val="00765750"/>
    <w:rsid w:val="00766488"/>
    <w:rsid w:val="007666B7"/>
    <w:rsid w:val="00766DBC"/>
    <w:rsid w:val="00766EAA"/>
    <w:rsid w:val="00770255"/>
    <w:rsid w:val="00770F58"/>
    <w:rsid w:val="0077332D"/>
    <w:rsid w:val="00773776"/>
    <w:rsid w:val="00774A75"/>
    <w:rsid w:val="00774C85"/>
    <w:rsid w:val="00775F3E"/>
    <w:rsid w:val="00782A4C"/>
    <w:rsid w:val="00792018"/>
    <w:rsid w:val="0079289B"/>
    <w:rsid w:val="00795F08"/>
    <w:rsid w:val="007A0899"/>
    <w:rsid w:val="007A2E7E"/>
    <w:rsid w:val="007A4299"/>
    <w:rsid w:val="007A4DF0"/>
    <w:rsid w:val="007A5DE2"/>
    <w:rsid w:val="007B026D"/>
    <w:rsid w:val="007B0D25"/>
    <w:rsid w:val="007B47F0"/>
    <w:rsid w:val="007B6CCB"/>
    <w:rsid w:val="007B7027"/>
    <w:rsid w:val="007C3FCF"/>
    <w:rsid w:val="007C535A"/>
    <w:rsid w:val="007C76F0"/>
    <w:rsid w:val="007C7E0D"/>
    <w:rsid w:val="007D1095"/>
    <w:rsid w:val="007D1433"/>
    <w:rsid w:val="007D2231"/>
    <w:rsid w:val="007D3CD6"/>
    <w:rsid w:val="007D7899"/>
    <w:rsid w:val="007D7B3F"/>
    <w:rsid w:val="007E149C"/>
    <w:rsid w:val="007E2A02"/>
    <w:rsid w:val="007E3DE3"/>
    <w:rsid w:val="007E79C6"/>
    <w:rsid w:val="007F2AF2"/>
    <w:rsid w:val="007F346B"/>
    <w:rsid w:val="007F581B"/>
    <w:rsid w:val="00801E8B"/>
    <w:rsid w:val="0080442E"/>
    <w:rsid w:val="00804460"/>
    <w:rsid w:val="0080575D"/>
    <w:rsid w:val="00810375"/>
    <w:rsid w:val="00810FB3"/>
    <w:rsid w:val="00811F6E"/>
    <w:rsid w:val="00814932"/>
    <w:rsid w:val="00820706"/>
    <w:rsid w:val="00822441"/>
    <w:rsid w:val="00825066"/>
    <w:rsid w:val="008275C3"/>
    <w:rsid w:val="00835290"/>
    <w:rsid w:val="008353AC"/>
    <w:rsid w:val="00836887"/>
    <w:rsid w:val="00836A91"/>
    <w:rsid w:val="0084012D"/>
    <w:rsid w:val="008425BF"/>
    <w:rsid w:val="0084292C"/>
    <w:rsid w:val="00843705"/>
    <w:rsid w:val="008478BA"/>
    <w:rsid w:val="00850ED7"/>
    <w:rsid w:val="00851207"/>
    <w:rsid w:val="00851F2F"/>
    <w:rsid w:val="00856123"/>
    <w:rsid w:val="008633D6"/>
    <w:rsid w:val="00864CFF"/>
    <w:rsid w:val="0086555F"/>
    <w:rsid w:val="008655CA"/>
    <w:rsid w:val="008711A9"/>
    <w:rsid w:val="00871532"/>
    <w:rsid w:val="00876B2E"/>
    <w:rsid w:val="00877516"/>
    <w:rsid w:val="008817FF"/>
    <w:rsid w:val="008832B9"/>
    <w:rsid w:val="00884CF0"/>
    <w:rsid w:val="00894ABB"/>
    <w:rsid w:val="008960D6"/>
    <w:rsid w:val="00896506"/>
    <w:rsid w:val="008A0D5A"/>
    <w:rsid w:val="008A5A32"/>
    <w:rsid w:val="008A5B8B"/>
    <w:rsid w:val="008A5B9B"/>
    <w:rsid w:val="008A69B3"/>
    <w:rsid w:val="008A6E08"/>
    <w:rsid w:val="008A78E8"/>
    <w:rsid w:val="008B4853"/>
    <w:rsid w:val="008B4F23"/>
    <w:rsid w:val="008B6144"/>
    <w:rsid w:val="008B6CCF"/>
    <w:rsid w:val="008B73A5"/>
    <w:rsid w:val="008C0702"/>
    <w:rsid w:val="008C2199"/>
    <w:rsid w:val="008C4A73"/>
    <w:rsid w:val="008C5318"/>
    <w:rsid w:val="008D08A8"/>
    <w:rsid w:val="008D2E19"/>
    <w:rsid w:val="008D2E4B"/>
    <w:rsid w:val="008D3C4A"/>
    <w:rsid w:val="008D5D20"/>
    <w:rsid w:val="008D63E8"/>
    <w:rsid w:val="008D7F76"/>
    <w:rsid w:val="008E2C17"/>
    <w:rsid w:val="008E3677"/>
    <w:rsid w:val="008E380F"/>
    <w:rsid w:val="008E472B"/>
    <w:rsid w:val="008F07A3"/>
    <w:rsid w:val="008F16D3"/>
    <w:rsid w:val="008F2BB4"/>
    <w:rsid w:val="008F3BAE"/>
    <w:rsid w:val="008F5E38"/>
    <w:rsid w:val="008F6461"/>
    <w:rsid w:val="008F6C40"/>
    <w:rsid w:val="008F7450"/>
    <w:rsid w:val="009006CF"/>
    <w:rsid w:val="00901E53"/>
    <w:rsid w:val="00905A65"/>
    <w:rsid w:val="00910791"/>
    <w:rsid w:val="009111EE"/>
    <w:rsid w:val="00914F1A"/>
    <w:rsid w:val="009150B1"/>
    <w:rsid w:val="00916CC8"/>
    <w:rsid w:val="0091793B"/>
    <w:rsid w:val="009216C4"/>
    <w:rsid w:val="00923B9F"/>
    <w:rsid w:val="00925087"/>
    <w:rsid w:val="00927BC4"/>
    <w:rsid w:val="00927F09"/>
    <w:rsid w:val="009300E3"/>
    <w:rsid w:val="00930272"/>
    <w:rsid w:val="00931F6E"/>
    <w:rsid w:val="00932233"/>
    <w:rsid w:val="009332CE"/>
    <w:rsid w:val="00933BC3"/>
    <w:rsid w:val="00934422"/>
    <w:rsid w:val="009351FD"/>
    <w:rsid w:val="0093550C"/>
    <w:rsid w:val="00935FD1"/>
    <w:rsid w:val="009423AD"/>
    <w:rsid w:val="00945400"/>
    <w:rsid w:val="009463CF"/>
    <w:rsid w:val="009524E1"/>
    <w:rsid w:val="00953356"/>
    <w:rsid w:val="00953888"/>
    <w:rsid w:val="00955DC4"/>
    <w:rsid w:val="00961871"/>
    <w:rsid w:val="009644CA"/>
    <w:rsid w:val="0096499A"/>
    <w:rsid w:val="0096614C"/>
    <w:rsid w:val="00967C12"/>
    <w:rsid w:val="009736EE"/>
    <w:rsid w:val="00981140"/>
    <w:rsid w:val="00982212"/>
    <w:rsid w:val="00982287"/>
    <w:rsid w:val="009826EC"/>
    <w:rsid w:val="009833B6"/>
    <w:rsid w:val="00983C09"/>
    <w:rsid w:val="00984678"/>
    <w:rsid w:val="00985C8C"/>
    <w:rsid w:val="00990E90"/>
    <w:rsid w:val="00993F7E"/>
    <w:rsid w:val="00996A3C"/>
    <w:rsid w:val="009A0E0A"/>
    <w:rsid w:val="009A38FE"/>
    <w:rsid w:val="009A3C2C"/>
    <w:rsid w:val="009A57A2"/>
    <w:rsid w:val="009A7931"/>
    <w:rsid w:val="009B0510"/>
    <w:rsid w:val="009B15F2"/>
    <w:rsid w:val="009B1983"/>
    <w:rsid w:val="009B32C9"/>
    <w:rsid w:val="009B6E08"/>
    <w:rsid w:val="009C0E2B"/>
    <w:rsid w:val="009C596D"/>
    <w:rsid w:val="009C5B87"/>
    <w:rsid w:val="009C7492"/>
    <w:rsid w:val="009D19B3"/>
    <w:rsid w:val="009D313A"/>
    <w:rsid w:val="009D3575"/>
    <w:rsid w:val="009D57D1"/>
    <w:rsid w:val="009D683B"/>
    <w:rsid w:val="009E6ADD"/>
    <w:rsid w:val="009F1C9D"/>
    <w:rsid w:val="009F3B6C"/>
    <w:rsid w:val="009F44DF"/>
    <w:rsid w:val="009F5021"/>
    <w:rsid w:val="009F5D48"/>
    <w:rsid w:val="00A012FC"/>
    <w:rsid w:val="00A01BD3"/>
    <w:rsid w:val="00A02BDC"/>
    <w:rsid w:val="00A04214"/>
    <w:rsid w:val="00A066AE"/>
    <w:rsid w:val="00A066C9"/>
    <w:rsid w:val="00A103C5"/>
    <w:rsid w:val="00A13B0D"/>
    <w:rsid w:val="00A14814"/>
    <w:rsid w:val="00A156E2"/>
    <w:rsid w:val="00A159F0"/>
    <w:rsid w:val="00A16FA3"/>
    <w:rsid w:val="00A17EF2"/>
    <w:rsid w:val="00A23D6D"/>
    <w:rsid w:val="00A24C31"/>
    <w:rsid w:val="00A267AD"/>
    <w:rsid w:val="00A269A4"/>
    <w:rsid w:val="00A27C25"/>
    <w:rsid w:val="00A31CD3"/>
    <w:rsid w:val="00A32ACF"/>
    <w:rsid w:val="00A330C2"/>
    <w:rsid w:val="00A35534"/>
    <w:rsid w:val="00A35C45"/>
    <w:rsid w:val="00A3683B"/>
    <w:rsid w:val="00A37C12"/>
    <w:rsid w:val="00A40E91"/>
    <w:rsid w:val="00A41138"/>
    <w:rsid w:val="00A41301"/>
    <w:rsid w:val="00A4330A"/>
    <w:rsid w:val="00A4341A"/>
    <w:rsid w:val="00A4475E"/>
    <w:rsid w:val="00A47D63"/>
    <w:rsid w:val="00A500FA"/>
    <w:rsid w:val="00A506DD"/>
    <w:rsid w:val="00A53B65"/>
    <w:rsid w:val="00A53D74"/>
    <w:rsid w:val="00A5465F"/>
    <w:rsid w:val="00A612E5"/>
    <w:rsid w:val="00A61B5F"/>
    <w:rsid w:val="00A67D8E"/>
    <w:rsid w:val="00A70957"/>
    <w:rsid w:val="00A73F75"/>
    <w:rsid w:val="00A74F53"/>
    <w:rsid w:val="00A7619B"/>
    <w:rsid w:val="00A77507"/>
    <w:rsid w:val="00A77E2B"/>
    <w:rsid w:val="00A81B5A"/>
    <w:rsid w:val="00A84836"/>
    <w:rsid w:val="00A84F26"/>
    <w:rsid w:val="00A85E7B"/>
    <w:rsid w:val="00A86BD4"/>
    <w:rsid w:val="00A8703D"/>
    <w:rsid w:val="00A90452"/>
    <w:rsid w:val="00A904AF"/>
    <w:rsid w:val="00A91882"/>
    <w:rsid w:val="00A92E50"/>
    <w:rsid w:val="00A95B82"/>
    <w:rsid w:val="00A95C48"/>
    <w:rsid w:val="00A96F21"/>
    <w:rsid w:val="00AA0BE6"/>
    <w:rsid w:val="00AA4D7B"/>
    <w:rsid w:val="00AA53C6"/>
    <w:rsid w:val="00AA5A28"/>
    <w:rsid w:val="00AA7997"/>
    <w:rsid w:val="00AA7F3E"/>
    <w:rsid w:val="00AB2AF6"/>
    <w:rsid w:val="00AB39B5"/>
    <w:rsid w:val="00AB403D"/>
    <w:rsid w:val="00AB7AFA"/>
    <w:rsid w:val="00AC0D84"/>
    <w:rsid w:val="00AC4BF2"/>
    <w:rsid w:val="00AC685F"/>
    <w:rsid w:val="00AD454B"/>
    <w:rsid w:val="00AD5D25"/>
    <w:rsid w:val="00AE0117"/>
    <w:rsid w:val="00AE0C18"/>
    <w:rsid w:val="00AE28FC"/>
    <w:rsid w:val="00AE3795"/>
    <w:rsid w:val="00AE41A2"/>
    <w:rsid w:val="00AE44F4"/>
    <w:rsid w:val="00AE6E43"/>
    <w:rsid w:val="00AE7609"/>
    <w:rsid w:val="00AF14DF"/>
    <w:rsid w:val="00AF3B20"/>
    <w:rsid w:val="00AF4602"/>
    <w:rsid w:val="00AF7608"/>
    <w:rsid w:val="00B01391"/>
    <w:rsid w:val="00B0247C"/>
    <w:rsid w:val="00B04FDF"/>
    <w:rsid w:val="00B062C6"/>
    <w:rsid w:val="00B0674D"/>
    <w:rsid w:val="00B127FC"/>
    <w:rsid w:val="00B12860"/>
    <w:rsid w:val="00B14585"/>
    <w:rsid w:val="00B14978"/>
    <w:rsid w:val="00B15ABA"/>
    <w:rsid w:val="00B17390"/>
    <w:rsid w:val="00B21B22"/>
    <w:rsid w:val="00B237B3"/>
    <w:rsid w:val="00B30D37"/>
    <w:rsid w:val="00B313AC"/>
    <w:rsid w:val="00B31F08"/>
    <w:rsid w:val="00B32BE6"/>
    <w:rsid w:val="00B364B9"/>
    <w:rsid w:val="00B44A2C"/>
    <w:rsid w:val="00B54EF4"/>
    <w:rsid w:val="00B55C0B"/>
    <w:rsid w:val="00B64CF4"/>
    <w:rsid w:val="00B65397"/>
    <w:rsid w:val="00B656B9"/>
    <w:rsid w:val="00B670E9"/>
    <w:rsid w:val="00B710F9"/>
    <w:rsid w:val="00B724AB"/>
    <w:rsid w:val="00B72FD9"/>
    <w:rsid w:val="00B76DCD"/>
    <w:rsid w:val="00B85EAC"/>
    <w:rsid w:val="00B8712D"/>
    <w:rsid w:val="00B905D0"/>
    <w:rsid w:val="00B925E7"/>
    <w:rsid w:val="00B9279B"/>
    <w:rsid w:val="00B97345"/>
    <w:rsid w:val="00BA416F"/>
    <w:rsid w:val="00BA46A9"/>
    <w:rsid w:val="00BA6F22"/>
    <w:rsid w:val="00BB0485"/>
    <w:rsid w:val="00BB077A"/>
    <w:rsid w:val="00BB0857"/>
    <w:rsid w:val="00BB28DF"/>
    <w:rsid w:val="00BB2928"/>
    <w:rsid w:val="00BB6C3E"/>
    <w:rsid w:val="00BC0648"/>
    <w:rsid w:val="00BC7F12"/>
    <w:rsid w:val="00BD0C6B"/>
    <w:rsid w:val="00BD1939"/>
    <w:rsid w:val="00BD5A0E"/>
    <w:rsid w:val="00BD64F8"/>
    <w:rsid w:val="00BD6DB3"/>
    <w:rsid w:val="00BD6FAB"/>
    <w:rsid w:val="00BD7D3D"/>
    <w:rsid w:val="00BD7EC7"/>
    <w:rsid w:val="00BE4877"/>
    <w:rsid w:val="00BE5B92"/>
    <w:rsid w:val="00BE752A"/>
    <w:rsid w:val="00BF2E88"/>
    <w:rsid w:val="00BF416A"/>
    <w:rsid w:val="00BF5865"/>
    <w:rsid w:val="00C00340"/>
    <w:rsid w:val="00C0131D"/>
    <w:rsid w:val="00C017C3"/>
    <w:rsid w:val="00C02CB4"/>
    <w:rsid w:val="00C0762A"/>
    <w:rsid w:val="00C11465"/>
    <w:rsid w:val="00C115CD"/>
    <w:rsid w:val="00C11A5C"/>
    <w:rsid w:val="00C11BD9"/>
    <w:rsid w:val="00C1387A"/>
    <w:rsid w:val="00C14CD3"/>
    <w:rsid w:val="00C14DBB"/>
    <w:rsid w:val="00C15EA2"/>
    <w:rsid w:val="00C165E7"/>
    <w:rsid w:val="00C21312"/>
    <w:rsid w:val="00C232C0"/>
    <w:rsid w:val="00C235AA"/>
    <w:rsid w:val="00C30D16"/>
    <w:rsid w:val="00C31F36"/>
    <w:rsid w:val="00C327CC"/>
    <w:rsid w:val="00C33C35"/>
    <w:rsid w:val="00C34387"/>
    <w:rsid w:val="00C364D1"/>
    <w:rsid w:val="00C40E8D"/>
    <w:rsid w:val="00C426A6"/>
    <w:rsid w:val="00C500D5"/>
    <w:rsid w:val="00C502B5"/>
    <w:rsid w:val="00C51C17"/>
    <w:rsid w:val="00C54B73"/>
    <w:rsid w:val="00C5554D"/>
    <w:rsid w:val="00C60FE2"/>
    <w:rsid w:val="00C613C0"/>
    <w:rsid w:val="00C64683"/>
    <w:rsid w:val="00C70F27"/>
    <w:rsid w:val="00C73079"/>
    <w:rsid w:val="00C73F03"/>
    <w:rsid w:val="00C74DE8"/>
    <w:rsid w:val="00C77790"/>
    <w:rsid w:val="00C80BF8"/>
    <w:rsid w:val="00C8135D"/>
    <w:rsid w:val="00C857E1"/>
    <w:rsid w:val="00C85ABF"/>
    <w:rsid w:val="00C87ED3"/>
    <w:rsid w:val="00C91478"/>
    <w:rsid w:val="00C91AAF"/>
    <w:rsid w:val="00C9254C"/>
    <w:rsid w:val="00C9343F"/>
    <w:rsid w:val="00C93FDA"/>
    <w:rsid w:val="00C956C9"/>
    <w:rsid w:val="00C95A2B"/>
    <w:rsid w:val="00C97342"/>
    <w:rsid w:val="00C97DB1"/>
    <w:rsid w:val="00CA0CA3"/>
    <w:rsid w:val="00CA292B"/>
    <w:rsid w:val="00CA2B28"/>
    <w:rsid w:val="00CA2F0C"/>
    <w:rsid w:val="00CA4F9C"/>
    <w:rsid w:val="00CA601B"/>
    <w:rsid w:val="00CB1216"/>
    <w:rsid w:val="00CB6298"/>
    <w:rsid w:val="00CB76D0"/>
    <w:rsid w:val="00CC1F23"/>
    <w:rsid w:val="00CC5468"/>
    <w:rsid w:val="00CC6635"/>
    <w:rsid w:val="00CC78CC"/>
    <w:rsid w:val="00CD0A8E"/>
    <w:rsid w:val="00CD347D"/>
    <w:rsid w:val="00CD465F"/>
    <w:rsid w:val="00CD604C"/>
    <w:rsid w:val="00CD68C5"/>
    <w:rsid w:val="00CD7E0D"/>
    <w:rsid w:val="00CE2B1C"/>
    <w:rsid w:val="00CE5ADD"/>
    <w:rsid w:val="00CE5B13"/>
    <w:rsid w:val="00CE663D"/>
    <w:rsid w:val="00CE7D94"/>
    <w:rsid w:val="00D04E91"/>
    <w:rsid w:val="00D060B3"/>
    <w:rsid w:val="00D11800"/>
    <w:rsid w:val="00D12372"/>
    <w:rsid w:val="00D147F8"/>
    <w:rsid w:val="00D16722"/>
    <w:rsid w:val="00D172BA"/>
    <w:rsid w:val="00D20E6C"/>
    <w:rsid w:val="00D23144"/>
    <w:rsid w:val="00D232AA"/>
    <w:rsid w:val="00D24A53"/>
    <w:rsid w:val="00D264BE"/>
    <w:rsid w:val="00D30C3C"/>
    <w:rsid w:val="00D3183A"/>
    <w:rsid w:val="00D31D79"/>
    <w:rsid w:val="00D3363F"/>
    <w:rsid w:val="00D3401B"/>
    <w:rsid w:val="00D35248"/>
    <w:rsid w:val="00D35649"/>
    <w:rsid w:val="00D37D39"/>
    <w:rsid w:val="00D41BB2"/>
    <w:rsid w:val="00D41EC6"/>
    <w:rsid w:val="00D43EF5"/>
    <w:rsid w:val="00D441EE"/>
    <w:rsid w:val="00D46C16"/>
    <w:rsid w:val="00D476C3"/>
    <w:rsid w:val="00D51624"/>
    <w:rsid w:val="00D53F0F"/>
    <w:rsid w:val="00D55F2D"/>
    <w:rsid w:val="00D56F9B"/>
    <w:rsid w:val="00D65C03"/>
    <w:rsid w:val="00D66EBA"/>
    <w:rsid w:val="00D676C9"/>
    <w:rsid w:val="00D67D1E"/>
    <w:rsid w:val="00D72B74"/>
    <w:rsid w:val="00D739A3"/>
    <w:rsid w:val="00D742E4"/>
    <w:rsid w:val="00D75DE5"/>
    <w:rsid w:val="00D774BF"/>
    <w:rsid w:val="00D82A0C"/>
    <w:rsid w:val="00D83367"/>
    <w:rsid w:val="00D83E98"/>
    <w:rsid w:val="00D87875"/>
    <w:rsid w:val="00D87E6A"/>
    <w:rsid w:val="00D91E30"/>
    <w:rsid w:val="00D91FE0"/>
    <w:rsid w:val="00D9250C"/>
    <w:rsid w:val="00D92C89"/>
    <w:rsid w:val="00D92CF2"/>
    <w:rsid w:val="00D9398C"/>
    <w:rsid w:val="00D9657A"/>
    <w:rsid w:val="00DA2B5E"/>
    <w:rsid w:val="00DA2CBA"/>
    <w:rsid w:val="00DA3568"/>
    <w:rsid w:val="00DA400B"/>
    <w:rsid w:val="00DB0629"/>
    <w:rsid w:val="00DB13B9"/>
    <w:rsid w:val="00DB3586"/>
    <w:rsid w:val="00DB43BC"/>
    <w:rsid w:val="00DB4E4E"/>
    <w:rsid w:val="00DC0A33"/>
    <w:rsid w:val="00DC0CFD"/>
    <w:rsid w:val="00DC1930"/>
    <w:rsid w:val="00DC2F7A"/>
    <w:rsid w:val="00DC31A2"/>
    <w:rsid w:val="00DC4084"/>
    <w:rsid w:val="00DD0633"/>
    <w:rsid w:val="00DD0B2E"/>
    <w:rsid w:val="00DD32E9"/>
    <w:rsid w:val="00DD453D"/>
    <w:rsid w:val="00DD4E7D"/>
    <w:rsid w:val="00DD6DB3"/>
    <w:rsid w:val="00DE0F3D"/>
    <w:rsid w:val="00DE210C"/>
    <w:rsid w:val="00DE217D"/>
    <w:rsid w:val="00DE39AE"/>
    <w:rsid w:val="00DE5F5A"/>
    <w:rsid w:val="00DE6552"/>
    <w:rsid w:val="00DE67AB"/>
    <w:rsid w:val="00DE7262"/>
    <w:rsid w:val="00DE79E0"/>
    <w:rsid w:val="00DF027E"/>
    <w:rsid w:val="00DF3F36"/>
    <w:rsid w:val="00DF46DC"/>
    <w:rsid w:val="00DF580B"/>
    <w:rsid w:val="00DF70E3"/>
    <w:rsid w:val="00DF7DEE"/>
    <w:rsid w:val="00E01109"/>
    <w:rsid w:val="00E01399"/>
    <w:rsid w:val="00E033B3"/>
    <w:rsid w:val="00E03BE2"/>
    <w:rsid w:val="00E04660"/>
    <w:rsid w:val="00E109FA"/>
    <w:rsid w:val="00E10C8B"/>
    <w:rsid w:val="00E1127E"/>
    <w:rsid w:val="00E119BF"/>
    <w:rsid w:val="00E136BA"/>
    <w:rsid w:val="00E14252"/>
    <w:rsid w:val="00E166F7"/>
    <w:rsid w:val="00E17F70"/>
    <w:rsid w:val="00E2081D"/>
    <w:rsid w:val="00E21382"/>
    <w:rsid w:val="00E21A18"/>
    <w:rsid w:val="00E223B4"/>
    <w:rsid w:val="00E223C6"/>
    <w:rsid w:val="00E22DC9"/>
    <w:rsid w:val="00E23444"/>
    <w:rsid w:val="00E248FE"/>
    <w:rsid w:val="00E2773E"/>
    <w:rsid w:val="00E33D41"/>
    <w:rsid w:val="00E351D4"/>
    <w:rsid w:val="00E354B9"/>
    <w:rsid w:val="00E36258"/>
    <w:rsid w:val="00E41247"/>
    <w:rsid w:val="00E43845"/>
    <w:rsid w:val="00E47304"/>
    <w:rsid w:val="00E477CD"/>
    <w:rsid w:val="00E50C66"/>
    <w:rsid w:val="00E5320F"/>
    <w:rsid w:val="00E55456"/>
    <w:rsid w:val="00E55D03"/>
    <w:rsid w:val="00E55ECC"/>
    <w:rsid w:val="00E56711"/>
    <w:rsid w:val="00E56991"/>
    <w:rsid w:val="00E5759B"/>
    <w:rsid w:val="00E6089E"/>
    <w:rsid w:val="00E60DD8"/>
    <w:rsid w:val="00E60DEB"/>
    <w:rsid w:val="00E64A9A"/>
    <w:rsid w:val="00E65197"/>
    <w:rsid w:val="00E67631"/>
    <w:rsid w:val="00E71E04"/>
    <w:rsid w:val="00E7733B"/>
    <w:rsid w:val="00E77533"/>
    <w:rsid w:val="00E77D1E"/>
    <w:rsid w:val="00E802D3"/>
    <w:rsid w:val="00E8298A"/>
    <w:rsid w:val="00E86C17"/>
    <w:rsid w:val="00E9016E"/>
    <w:rsid w:val="00E90569"/>
    <w:rsid w:val="00E907FF"/>
    <w:rsid w:val="00E9181F"/>
    <w:rsid w:val="00E92980"/>
    <w:rsid w:val="00E92D6A"/>
    <w:rsid w:val="00E9385B"/>
    <w:rsid w:val="00E9540C"/>
    <w:rsid w:val="00E95BA7"/>
    <w:rsid w:val="00E97980"/>
    <w:rsid w:val="00EA014B"/>
    <w:rsid w:val="00EA3292"/>
    <w:rsid w:val="00EA36C3"/>
    <w:rsid w:val="00EA37DE"/>
    <w:rsid w:val="00EA6110"/>
    <w:rsid w:val="00EA79C2"/>
    <w:rsid w:val="00EB04B7"/>
    <w:rsid w:val="00EB0D38"/>
    <w:rsid w:val="00EB13ED"/>
    <w:rsid w:val="00EB36D5"/>
    <w:rsid w:val="00EB49E9"/>
    <w:rsid w:val="00EB4B7C"/>
    <w:rsid w:val="00EB629D"/>
    <w:rsid w:val="00EB653C"/>
    <w:rsid w:val="00EB6611"/>
    <w:rsid w:val="00EB6984"/>
    <w:rsid w:val="00EB716B"/>
    <w:rsid w:val="00EC08E6"/>
    <w:rsid w:val="00EC0C21"/>
    <w:rsid w:val="00EC31B1"/>
    <w:rsid w:val="00EC5210"/>
    <w:rsid w:val="00EC636E"/>
    <w:rsid w:val="00EC63D5"/>
    <w:rsid w:val="00EC7E61"/>
    <w:rsid w:val="00ED1C13"/>
    <w:rsid w:val="00ED7E11"/>
    <w:rsid w:val="00EE1280"/>
    <w:rsid w:val="00EE33BD"/>
    <w:rsid w:val="00EF0012"/>
    <w:rsid w:val="00EF0766"/>
    <w:rsid w:val="00EF2925"/>
    <w:rsid w:val="00EF43A9"/>
    <w:rsid w:val="00EF5329"/>
    <w:rsid w:val="00EF5571"/>
    <w:rsid w:val="00EF689F"/>
    <w:rsid w:val="00F00FEC"/>
    <w:rsid w:val="00F0218C"/>
    <w:rsid w:val="00F0513A"/>
    <w:rsid w:val="00F05877"/>
    <w:rsid w:val="00F0799A"/>
    <w:rsid w:val="00F16448"/>
    <w:rsid w:val="00F2057F"/>
    <w:rsid w:val="00F20BED"/>
    <w:rsid w:val="00F21A08"/>
    <w:rsid w:val="00F23098"/>
    <w:rsid w:val="00F23A11"/>
    <w:rsid w:val="00F23DBE"/>
    <w:rsid w:val="00F24DCC"/>
    <w:rsid w:val="00F25312"/>
    <w:rsid w:val="00F25F5D"/>
    <w:rsid w:val="00F27E6A"/>
    <w:rsid w:val="00F30281"/>
    <w:rsid w:val="00F31119"/>
    <w:rsid w:val="00F32896"/>
    <w:rsid w:val="00F43AAB"/>
    <w:rsid w:val="00F44318"/>
    <w:rsid w:val="00F45897"/>
    <w:rsid w:val="00F45B95"/>
    <w:rsid w:val="00F517D3"/>
    <w:rsid w:val="00F54CEE"/>
    <w:rsid w:val="00F551AF"/>
    <w:rsid w:val="00F554C1"/>
    <w:rsid w:val="00F55D17"/>
    <w:rsid w:val="00F5616E"/>
    <w:rsid w:val="00F5746B"/>
    <w:rsid w:val="00F579D4"/>
    <w:rsid w:val="00F60DFC"/>
    <w:rsid w:val="00F615E0"/>
    <w:rsid w:val="00F62005"/>
    <w:rsid w:val="00F63F18"/>
    <w:rsid w:val="00F646B0"/>
    <w:rsid w:val="00F662CA"/>
    <w:rsid w:val="00F76053"/>
    <w:rsid w:val="00F774C4"/>
    <w:rsid w:val="00F82AC5"/>
    <w:rsid w:val="00F8366F"/>
    <w:rsid w:val="00F845B7"/>
    <w:rsid w:val="00F85D6D"/>
    <w:rsid w:val="00F87352"/>
    <w:rsid w:val="00F916C0"/>
    <w:rsid w:val="00F92746"/>
    <w:rsid w:val="00F93DE0"/>
    <w:rsid w:val="00F965E4"/>
    <w:rsid w:val="00F96D24"/>
    <w:rsid w:val="00F974B9"/>
    <w:rsid w:val="00F97A20"/>
    <w:rsid w:val="00FA047F"/>
    <w:rsid w:val="00FA066C"/>
    <w:rsid w:val="00FA425A"/>
    <w:rsid w:val="00FA7C8D"/>
    <w:rsid w:val="00FB022B"/>
    <w:rsid w:val="00FB0522"/>
    <w:rsid w:val="00FB0A57"/>
    <w:rsid w:val="00FB4230"/>
    <w:rsid w:val="00FB4E18"/>
    <w:rsid w:val="00FB582F"/>
    <w:rsid w:val="00FC0632"/>
    <w:rsid w:val="00FC0BC5"/>
    <w:rsid w:val="00FC17C1"/>
    <w:rsid w:val="00FC356C"/>
    <w:rsid w:val="00FC3D8F"/>
    <w:rsid w:val="00FC414B"/>
    <w:rsid w:val="00FC5B2B"/>
    <w:rsid w:val="00FC61D8"/>
    <w:rsid w:val="00FC6E47"/>
    <w:rsid w:val="00FC7C08"/>
    <w:rsid w:val="00FD122E"/>
    <w:rsid w:val="00FD1A44"/>
    <w:rsid w:val="00FD45E7"/>
    <w:rsid w:val="00FD5D6B"/>
    <w:rsid w:val="00FD667C"/>
    <w:rsid w:val="00FD6F2C"/>
    <w:rsid w:val="00FD7C8D"/>
    <w:rsid w:val="00FD7EEE"/>
    <w:rsid w:val="00FE0495"/>
    <w:rsid w:val="00FE2135"/>
    <w:rsid w:val="00FE46BF"/>
    <w:rsid w:val="00FF220A"/>
    <w:rsid w:val="00FF232C"/>
    <w:rsid w:val="00FF57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2FF8D608-63CF-45FA-B65D-26807958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767"/>
    <w:pPr>
      <w:widowControl w:val="0"/>
      <w:adjustRightInd w:val="0"/>
      <w:spacing w:line="360" w:lineRule="atLeast"/>
      <w:textAlignment w:val="baseline"/>
    </w:pPr>
    <w:rPr>
      <w:rFonts w:eastAsia="華康中楷體"/>
      <w:sz w:val="28"/>
    </w:rPr>
  </w:style>
  <w:style w:type="paragraph" w:styleId="1">
    <w:name w:val="heading 1"/>
    <w:basedOn w:val="a"/>
    <w:next w:val="a"/>
    <w:qFormat/>
    <w:pPr>
      <w:keepNext/>
      <w:spacing w:line="360" w:lineRule="auto"/>
      <w:jc w:val="center"/>
      <w:outlineLvl w:val="0"/>
    </w:pPr>
    <w:rPr>
      <w:rFonts w:eastAsia="標楷體"/>
      <w:sz w:val="32"/>
    </w:rPr>
  </w:style>
  <w:style w:type="paragraph" w:styleId="2">
    <w:name w:val="heading 2"/>
    <w:basedOn w:val="a"/>
    <w:next w:val="a"/>
    <w:link w:val="20"/>
    <w:semiHidden/>
    <w:unhideWhenUsed/>
    <w:qFormat/>
    <w:rsid w:val="00313767"/>
    <w:pPr>
      <w:keepNext/>
      <w:spacing w:line="720" w:lineRule="atLeast"/>
      <w:outlineLvl w:val="1"/>
    </w:pPr>
    <w:rPr>
      <w:rFonts w:ascii="Calibri Light" w:eastAsia="新細明體" w:hAnsi="Calibri Light"/>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pPr>
      <w:tabs>
        <w:tab w:val="center" w:pos="4320"/>
        <w:tab w:val="right" w:pos="8640"/>
      </w:tabs>
    </w:pPr>
    <w:rPr>
      <w:sz w:val="20"/>
    </w:rPr>
  </w:style>
  <w:style w:type="paragraph" w:styleId="a5">
    <w:name w:val="Body Text Indent"/>
    <w:basedOn w:val="a"/>
    <w:link w:val="a6"/>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1">
    <w:name w:val="Body Text Indent 2"/>
    <w:basedOn w:val="a"/>
    <w:pPr>
      <w:spacing w:before="360" w:line="240" w:lineRule="auto"/>
      <w:ind w:right="-692" w:firstLine="539"/>
    </w:pPr>
    <w:rPr>
      <w:rFonts w:ascii="標楷體" w:eastAsia="標楷體"/>
    </w:rPr>
  </w:style>
  <w:style w:type="paragraph" w:styleId="a7">
    <w:name w:val="Body Text"/>
    <w:basedOn w:val="a"/>
    <w:link w:val="a8"/>
    <w:pPr>
      <w:adjustRightInd/>
      <w:spacing w:line="240" w:lineRule="auto"/>
      <w:jc w:val="both"/>
      <w:textAlignment w:val="auto"/>
    </w:pPr>
    <w:rPr>
      <w:rFonts w:eastAsia="新細明體"/>
      <w:kern w:val="2"/>
    </w:rPr>
  </w:style>
  <w:style w:type="character" w:styleId="a9">
    <w:name w:val="Hyperlink"/>
    <w:uiPriority w:val="99"/>
    <w:rPr>
      <w:color w:val="0000FF"/>
      <w:u w:val="single"/>
    </w:rPr>
  </w:style>
  <w:style w:type="character" w:styleId="aa">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 w:val="24"/>
      <w:szCs w:val="24"/>
    </w:rPr>
  </w:style>
  <w:style w:type="paragraph" w:styleId="ab">
    <w:name w:val="table of figures"/>
    <w:basedOn w:val="a"/>
    <w:next w:val="a"/>
    <w:uiPriority w:val="99"/>
    <w:pPr>
      <w:adjustRightInd/>
      <w:spacing w:line="240" w:lineRule="auto"/>
      <w:textAlignment w:val="auto"/>
    </w:pPr>
    <w:rPr>
      <w:rFonts w:eastAsia="標楷體"/>
      <w:kern w:val="16"/>
      <w:szCs w:val="24"/>
    </w:rPr>
  </w:style>
  <w:style w:type="paragraph" w:styleId="ac">
    <w:name w:val="Balloon Text"/>
    <w:basedOn w:val="a"/>
    <w:semiHidden/>
    <w:rPr>
      <w:rFonts w:ascii="Arial" w:eastAsia="新細明體" w:hAnsi="Arial"/>
      <w:sz w:val="18"/>
      <w:szCs w:val="18"/>
    </w:rPr>
  </w:style>
  <w:style w:type="paragraph" w:styleId="22">
    <w:name w:val="Body Text 2"/>
    <w:basedOn w:val="a"/>
    <w:rsid w:val="004E13F9"/>
    <w:pPr>
      <w:spacing w:after="120" w:line="480" w:lineRule="auto"/>
    </w:pPr>
  </w:style>
  <w:style w:type="paragraph" w:customStyle="1" w:styleId="23">
    <w:name w:val="標題2"/>
    <w:basedOn w:val="2"/>
    <w:qFormat/>
    <w:rsid w:val="00313767"/>
    <w:pPr>
      <w:spacing w:line="360" w:lineRule="auto"/>
      <w:ind w:left="495"/>
    </w:pPr>
    <w:rPr>
      <w:rFonts w:eastAsia="Times New Roman"/>
      <w:sz w:val="28"/>
    </w:rPr>
  </w:style>
  <w:style w:type="character" w:customStyle="1" w:styleId="a8">
    <w:name w:val="本文 字元"/>
    <w:link w:val="a7"/>
    <w:rsid w:val="00313767"/>
    <w:rPr>
      <w:kern w:val="2"/>
      <w:sz w:val="28"/>
    </w:rPr>
  </w:style>
  <w:style w:type="character" w:customStyle="1" w:styleId="a6">
    <w:name w:val="本文縮排 字元"/>
    <w:link w:val="a5"/>
    <w:rsid w:val="00313767"/>
    <w:rPr>
      <w:rFonts w:eastAsia="標楷體"/>
      <w:sz w:val="28"/>
    </w:rPr>
  </w:style>
  <w:style w:type="paragraph" w:styleId="ad">
    <w:name w:val="Revision"/>
    <w:hidden/>
    <w:uiPriority w:val="99"/>
    <w:semiHidden/>
    <w:rsid w:val="00923B9F"/>
    <w:rPr>
      <w:rFonts w:eastAsia="華康中楷體"/>
      <w:sz w:val="28"/>
    </w:rPr>
  </w:style>
  <w:style w:type="character" w:customStyle="1" w:styleId="20">
    <w:name w:val="標題 2 字元"/>
    <w:link w:val="2"/>
    <w:semiHidden/>
    <w:rsid w:val="00313767"/>
    <w:rPr>
      <w:rFonts w:ascii="Calibri Light" w:eastAsia="新細明體" w:hAnsi="Calibri Light" w:cs="Times New Roman"/>
      <w:b/>
      <w:bCs/>
      <w:sz w:val="48"/>
      <w:szCs w:val="48"/>
    </w:rPr>
  </w:style>
  <w:style w:type="table" w:styleId="ae">
    <w:name w:val="Table Grid"/>
    <w:basedOn w:val="a1"/>
    <w:rsid w:val="00BB6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8C2199"/>
    <w:rPr>
      <w:sz w:val="20"/>
    </w:rPr>
  </w:style>
  <w:style w:type="paragraph" w:styleId="af0">
    <w:name w:val="List Paragraph"/>
    <w:basedOn w:val="a"/>
    <w:uiPriority w:val="34"/>
    <w:qFormat/>
    <w:rsid w:val="00487937"/>
    <w:pPr>
      <w:ind w:leftChars="200" w:left="480"/>
    </w:pPr>
  </w:style>
  <w:style w:type="paragraph" w:styleId="af1">
    <w:name w:val="TOC Heading"/>
    <w:basedOn w:val="1"/>
    <w:next w:val="a"/>
    <w:uiPriority w:val="39"/>
    <w:unhideWhenUsed/>
    <w:qFormat/>
    <w:rsid w:val="00990E90"/>
    <w:pPr>
      <w:keepLines/>
      <w:widowControl/>
      <w:adjustRightInd/>
      <w:spacing w:before="240" w:line="259" w:lineRule="auto"/>
      <w:jc w:val="left"/>
      <w:textAlignment w:val="auto"/>
      <w:outlineLvl w:val="9"/>
    </w:pPr>
    <w:rPr>
      <w:rFonts w:asciiTheme="majorHAnsi" w:eastAsiaTheme="majorEastAsia" w:hAnsiTheme="majorHAnsi" w:cstheme="majorBidi"/>
      <w:color w:val="2E74B5" w:themeColor="accent1" w:themeShade="BF"/>
      <w:szCs w:val="32"/>
    </w:rPr>
  </w:style>
  <w:style w:type="paragraph" w:styleId="11">
    <w:name w:val="toc 1"/>
    <w:basedOn w:val="a"/>
    <w:next w:val="a"/>
    <w:autoRedefine/>
    <w:uiPriority w:val="39"/>
    <w:rsid w:val="00990E90"/>
  </w:style>
  <w:style w:type="paragraph" w:styleId="24">
    <w:name w:val="toc 2"/>
    <w:basedOn w:val="a"/>
    <w:next w:val="a"/>
    <w:autoRedefine/>
    <w:uiPriority w:val="39"/>
    <w:rsid w:val="00990E90"/>
    <w:pPr>
      <w:ind w:leftChars="200" w:left="480"/>
    </w:pPr>
  </w:style>
  <w:style w:type="paragraph" w:styleId="3">
    <w:name w:val="toc 3"/>
    <w:basedOn w:val="a"/>
    <w:next w:val="a"/>
    <w:autoRedefine/>
    <w:uiPriority w:val="39"/>
    <w:unhideWhenUsed/>
    <w:rsid w:val="00990E90"/>
    <w:pPr>
      <w:widowControl/>
      <w:adjustRightInd/>
      <w:spacing w:after="100" w:line="259" w:lineRule="auto"/>
      <w:ind w:left="440"/>
      <w:textAlignment w:val="auto"/>
    </w:pPr>
    <w:rPr>
      <w:rFonts w:asciiTheme="minorHAnsi" w:eastAsiaTheme="minorEastAsia" w:hAnsiTheme="minorHAnsi"/>
      <w:sz w:val="22"/>
      <w:szCs w:val="22"/>
    </w:rPr>
  </w:style>
  <w:style w:type="character" w:styleId="af2">
    <w:name w:val="Placeholder Text"/>
    <w:basedOn w:val="a0"/>
    <w:uiPriority w:val="99"/>
    <w:semiHidden/>
    <w:rsid w:val="00484D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2343">
      <w:bodyDiv w:val="1"/>
      <w:marLeft w:val="0"/>
      <w:marRight w:val="0"/>
      <w:marTop w:val="0"/>
      <w:marBottom w:val="0"/>
      <w:divBdr>
        <w:top w:val="none" w:sz="0" w:space="0" w:color="auto"/>
        <w:left w:val="none" w:sz="0" w:space="0" w:color="auto"/>
        <w:bottom w:val="none" w:sz="0" w:space="0" w:color="auto"/>
        <w:right w:val="none" w:sz="0" w:space="0" w:color="auto"/>
      </w:divBdr>
    </w:div>
    <w:div w:id="7108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uml.me/diagram/plain/activity/edit/(start)-%3e(Fitting%20step-1:/n%20Windowing%20transformation)-%3e(Fitting%20step-2:/n%20Weigh%20training%20instances)-%3e(Fitting%20step-3:/n%20Fit%20base%20model%20with%20weighted%20instances)-%3e(Predicting%20one-step)-%3e(en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inessinsider.com/category/death-of-tv"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Arial Unicode MS"/>
    <w:charset w:val="88"/>
    <w:family w:val="modern"/>
    <w:pitch w:val="fixed"/>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8"/>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53"/>
    <w:rsid w:val="00941C99"/>
    <w:rsid w:val="00FC61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6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23F7-BA77-4790-BB7F-161A031B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24</Pages>
  <Words>5785</Words>
  <Characters>32980</Characters>
  <Application>Microsoft Office Word</Application>
  <DocSecurity>0</DocSecurity>
  <Lines>274</Lines>
  <Paragraphs>77</Paragraphs>
  <ScaleCrop>false</ScaleCrop>
  <Company>CGU ME</Company>
  <LinksUpToDate>false</LinksUpToDate>
  <CharactersWithSpaces>38688</CharactersWithSpaces>
  <SharedDoc>false</SharedDoc>
  <HLinks>
    <vt:vector size="6" baseType="variant">
      <vt:variant>
        <vt:i4>2490475</vt:i4>
      </vt:variant>
      <vt:variant>
        <vt:i4>0</vt:i4>
      </vt:variant>
      <vt:variant>
        <vt:i4>0</vt:i4>
      </vt:variant>
      <vt:variant>
        <vt:i4>5</vt:i4>
      </vt:variant>
      <vt:variant>
        <vt:lpwstr>http://www.businessinsider.com/category/death-of-tv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以基於時間比重之回歸預測電視收視率</dc:title>
  <dc:subject/>
  <dc:creator>Martin</dc:creator>
  <cp:keywords/>
  <cp:lastModifiedBy>Martin</cp:lastModifiedBy>
  <cp:revision>572</cp:revision>
  <cp:lastPrinted>2006-10-17T05:51:00Z</cp:lastPrinted>
  <dcterms:created xsi:type="dcterms:W3CDTF">2015-01-16T07:32:00Z</dcterms:created>
  <dcterms:modified xsi:type="dcterms:W3CDTF">2015-02-24T02:25:00Z</dcterms:modified>
</cp:coreProperties>
</file>